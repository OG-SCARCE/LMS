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91" w:lineRule="auto"/>
        <w:ind w:left="151" w:righ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4471c4"/>
          <w:sz w:val="32"/>
          <w:szCs w:val="32"/>
          <w:rtl w:val="0"/>
        </w:rPr>
        <w:t xml:space="preserve">COURSE PACK</w:t>
      </w:r>
      <w:r w:rsidDel="00000000" w:rsidR="00000000" w:rsidRPr="00000000">
        <w:rPr>
          <w:rtl w:val="0"/>
        </w:rPr>
      </w:r>
    </w:p>
    <w:p w:rsidR="00000000" w:rsidDel="00000000" w:rsidP="00000000" w:rsidRDefault="00000000" w:rsidRPr="00000000" w14:paraId="00000002">
      <w:pPr>
        <w:spacing w:before="120" w:lineRule="auto"/>
        <w:ind w:right="8010"/>
        <w:rPr>
          <w:rFonts w:ascii="Times New Roman" w:cs="Times New Roman" w:eastAsia="Times New Roman" w:hAnsi="Times New Roman"/>
          <w:b w:val="1"/>
          <w:color w:val="4471c4"/>
          <w:sz w:val="28"/>
          <w:szCs w:val="28"/>
        </w:rPr>
      </w:pPr>
      <w:r w:rsidDel="00000000" w:rsidR="00000000" w:rsidRPr="00000000">
        <w:rPr>
          <w:rFonts w:ascii="Times New Roman" w:cs="Times New Roman" w:eastAsia="Times New Roman" w:hAnsi="Times New Roman"/>
          <w:b w:val="1"/>
          <w:color w:val="4471c4"/>
          <w:sz w:val="28"/>
          <w:szCs w:val="28"/>
          <w:rtl w:val="0"/>
        </w:rPr>
        <w:t xml:space="preserve">SCHEME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scheme is an overview of work-integrated learning opportunities and gets students out into the real world. This will give what a course entails.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2890838</wp:posOffset>
                </wp:positionH>
                <wp:positionV relativeFrom="paragraph">
                  <wp:posOffset>846138</wp:posOffset>
                </wp:positionV>
                <wp:extent cx="2292985" cy="2573655"/>
                <wp:effectExtent b="0" l="0" r="0" t="0"/>
                <wp:wrapNone/>
                <wp:docPr id="38" name=""/>
                <a:graphic>
                  <a:graphicData uri="http://schemas.microsoft.com/office/word/2010/wordprocessingShape">
                    <wps:wsp>
                      <wps:cNvSpPr/>
                      <wps:cNvPr id="5" name="Shape 5"/>
                      <wps:spPr>
                        <a:xfrm>
                          <a:off x="4209033" y="2502698"/>
                          <a:ext cx="2273935" cy="2554605"/>
                        </a:xfrm>
                        <a:custGeom>
                          <a:rect b="b" l="l" r="r" t="t"/>
                          <a:pathLst>
                            <a:path extrusionOk="0" h="4023" w="3581">
                              <a:moveTo>
                                <a:pt x="2326" y="3864"/>
                              </a:moveTo>
                              <a:lnTo>
                                <a:pt x="2325" y="3854"/>
                              </a:lnTo>
                              <a:lnTo>
                                <a:pt x="2320" y="3843"/>
                              </a:lnTo>
                              <a:lnTo>
                                <a:pt x="2316" y="3833"/>
                              </a:lnTo>
                              <a:lnTo>
                                <a:pt x="2310" y="3825"/>
                              </a:lnTo>
                              <a:lnTo>
                                <a:pt x="1381" y="2895"/>
                              </a:lnTo>
                              <a:lnTo>
                                <a:pt x="1862" y="2415"/>
                              </a:lnTo>
                              <a:lnTo>
                                <a:pt x="1863" y="2407"/>
                              </a:lnTo>
                              <a:lnTo>
                                <a:pt x="1863" y="2397"/>
                              </a:lnTo>
                              <a:lnTo>
                                <a:pt x="1862" y="2387"/>
                              </a:lnTo>
                              <a:lnTo>
                                <a:pt x="1859" y="2376"/>
                              </a:lnTo>
                              <a:lnTo>
                                <a:pt x="1847" y="2353"/>
                              </a:lnTo>
                              <a:lnTo>
                                <a:pt x="1840" y="2342"/>
                              </a:lnTo>
                              <a:lnTo>
                                <a:pt x="1832" y="2330"/>
                              </a:lnTo>
                              <a:lnTo>
                                <a:pt x="1822" y="2318"/>
                              </a:lnTo>
                              <a:lnTo>
                                <a:pt x="1811" y="2305"/>
                              </a:lnTo>
                              <a:lnTo>
                                <a:pt x="1785" y="2277"/>
                              </a:lnTo>
                              <a:lnTo>
                                <a:pt x="1769" y="2261"/>
                              </a:lnTo>
                              <a:lnTo>
                                <a:pt x="1752" y="2244"/>
                              </a:lnTo>
                              <a:lnTo>
                                <a:pt x="1736" y="2228"/>
                              </a:lnTo>
                              <a:lnTo>
                                <a:pt x="1707" y="2203"/>
                              </a:lnTo>
                              <a:lnTo>
                                <a:pt x="1695" y="2193"/>
                              </a:lnTo>
                              <a:lnTo>
                                <a:pt x="1684" y="2185"/>
                              </a:lnTo>
                              <a:lnTo>
                                <a:pt x="1674" y="2179"/>
                              </a:lnTo>
                              <a:lnTo>
                                <a:pt x="1664" y="2175"/>
                              </a:lnTo>
                              <a:lnTo>
                                <a:pt x="1652" y="2169"/>
                              </a:lnTo>
                              <a:lnTo>
                                <a:pt x="1641" y="2167"/>
                              </a:lnTo>
                              <a:lnTo>
                                <a:pt x="1632" y="2166"/>
                              </a:lnTo>
                              <a:lnTo>
                                <a:pt x="1623" y="2168"/>
                              </a:lnTo>
                              <a:lnTo>
                                <a:pt x="1617" y="2170"/>
                              </a:lnTo>
                              <a:lnTo>
                                <a:pt x="1137" y="2651"/>
                              </a:lnTo>
                              <a:lnTo>
                                <a:pt x="385" y="1899"/>
                              </a:lnTo>
                              <a:lnTo>
                                <a:pt x="893" y="1391"/>
                              </a:lnTo>
                              <a:lnTo>
                                <a:pt x="896" y="1385"/>
                              </a:lnTo>
                              <a:lnTo>
                                <a:pt x="896" y="1374"/>
                              </a:lnTo>
                              <a:lnTo>
                                <a:pt x="895" y="1365"/>
                              </a:lnTo>
                              <a:lnTo>
                                <a:pt x="892" y="1354"/>
                              </a:lnTo>
                              <a:lnTo>
                                <a:pt x="880" y="1331"/>
                              </a:lnTo>
                              <a:lnTo>
                                <a:pt x="873" y="1320"/>
                              </a:lnTo>
                              <a:lnTo>
                                <a:pt x="865" y="1308"/>
                              </a:lnTo>
                              <a:lnTo>
                                <a:pt x="855" y="1295"/>
                              </a:lnTo>
                              <a:lnTo>
                                <a:pt x="844" y="1282"/>
                              </a:lnTo>
                              <a:lnTo>
                                <a:pt x="817" y="1253"/>
                              </a:lnTo>
                              <a:lnTo>
                                <a:pt x="801" y="1237"/>
                              </a:lnTo>
                              <a:lnTo>
                                <a:pt x="785" y="1221"/>
                              </a:lnTo>
                              <a:lnTo>
                                <a:pt x="769" y="1207"/>
                              </a:lnTo>
                              <a:lnTo>
                                <a:pt x="741" y="1181"/>
                              </a:lnTo>
                              <a:lnTo>
                                <a:pt x="728" y="1171"/>
                              </a:lnTo>
                              <a:lnTo>
                                <a:pt x="716" y="1162"/>
                              </a:lnTo>
                              <a:lnTo>
                                <a:pt x="704" y="1155"/>
                              </a:lnTo>
                              <a:lnTo>
                                <a:pt x="680" y="1142"/>
                              </a:lnTo>
                              <a:lnTo>
                                <a:pt x="669" y="1140"/>
                              </a:lnTo>
                              <a:lnTo>
                                <a:pt x="660" y="1139"/>
                              </a:lnTo>
                              <a:lnTo>
                                <a:pt x="650" y="1139"/>
                              </a:lnTo>
                              <a:lnTo>
                                <a:pt x="644" y="1141"/>
                              </a:lnTo>
                              <a:lnTo>
                                <a:pt x="21" y="1764"/>
                              </a:lnTo>
                              <a:lnTo>
                                <a:pt x="10" y="1778"/>
                              </a:lnTo>
                              <a:lnTo>
                                <a:pt x="3" y="1794"/>
                              </a:lnTo>
                              <a:lnTo>
                                <a:pt x="0" y="1813"/>
                              </a:lnTo>
                              <a:lnTo>
                                <a:pt x="1" y="1835"/>
                              </a:lnTo>
                              <a:lnTo>
                                <a:pt x="7" y="1861"/>
                              </a:lnTo>
                              <a:lnTo>
                                <a:pt x="22" y="1890"/>
                              </a:lnTo>
                              <a:lnTo>
                                <a:pt x="43" y="1920"/>
                              </a:lnTo>
                              <a:lnTo>
                                <a:pt x="72" y="1952"/>
                              </a:lnTo>
                              <a:lnTo>
                                <a:pt x="2128" y="4007"/>
                              </a:lnTo>
                              <a:lnTo>
                                <a:pt x="2136" y="4013"/>
                              </a:lnTo>
                              <a:lnTo>
                                <a:pt x="2146" y="4017"/>
                              </a:lnTo>
                              <a:lnTo>
                                <a:pt x="2158" y="4022"/>
                              </a:lnTo>
                              <a:lnTo>
                                <a:pt x="2167" y="4023"/>
                              </a:lnTo>
                              <a:lnTo>
                                <a:pt x="2178" y="4019"/>
                              </a:lnTo>
                              <a:lnTo>
                                <a:pt x="2187" y="4017"/>
                              </a:lnTo>
                              <a:lnTo>
                                <a:pt x="2197" y="4013"/>
                              </a:lnTo>
                              <a:lnTo>
                                <a:pt x="2207" y="4008"/>
                              </a:lnTo>
                              <a:lnTo>
                                <a:pt x="2218" y="4002"/>
                              </a:lnTo>
                              <a:lnTo>
                                <a:pt x="2229" y="3994"/>
                              </a:lnTo>
                              <a:lnTo>
                                <a:pt x="2241" y="3985"/>
                              </a:lnTo>
                              <a:lnTo>
                                <a:pt x="2253" y="3974"/>
                              </a:lnTo>
                              <a:lnTo>
                                <a:pt x="2265" y="3962"/>
                              </a:lnTo>
                              <a:lnTo>
                                <a:pt x="2278" y="3949"/>
                              </a:lnTo>
                              <a:lnTo>
                                <a:pt x="2289" y="3937"/>
                              </a:lnTo>
                              <a:lnTo>
                                <a:pt x="2298" y="3925"/>
                              </a:lnTo>
                              <a:lnTo>
                                <a:pt x="2307" y="3914"/>
                              </a:lnTo>
                              <a:lnTo>
                                <a:pt x="2312" y="3903"/>
                              </a:lnTo>
                              <a:lnTo>
                                <a:pt x="2317" y="3893"/>
                              </a:lnTo>
                              <a:lnTo>
                                <a:pt x="2320" y="3884"/>
                              </a:lnTo>
                              <a:lnTo>
                                <a:pt x="2322" y="3875"/>
                              </a:lnTo>
                              <a:lnTo>
                                <a:pt x="2326" y="3864"/>
                              </a:lnTo>
                              <a:close/>
                              <a:moveTo>
                                <a:pt x="3580" y="2610"/>
                              </a:moveTo>
                              <a:lnTo>
                                <a:pt x="3580" y="2600"/>
                              </a:lnTo>
                              <a:lnTo>
                                <a:pt x="3572" y="2580"/>
                              </a:lnTo>
                              <a:lnTo>
                                <a:pt x="3565" y="2570"/>
                              </a:lnTo>
                              <a:lnTo>
                                <a:pt x="1639" y="645"/>
                              </a:lnTo>
                              <a:lnTo>
                                <a:pt x="2031" y="253"/>
                              </a:lnTo>
                              <a:lnTo>
                                <a:pt x="2034" y="246"/>
                              </a:lnTo>
                              <a:lnTo>
                                <a:pt x="2034" y="236"/>
                              </a:lnTo>
                              <a:lnTo>
                                <a:pt x="2033" y="226"/>
                              </a:lnTo>
                              <a:lnTo>
                                <a:pt x="2031" y="215"/>
                              </a:lnTo>
                              <a:lnTo>
                                <a:pt x="2019" y="192"/>
                              </a:lnTo>
                              <a:lnTo>
                                <a:pt x="2012" y="182"/>
                              </a:lnTo>
                              <a:lnTo>
                                <a:pt x="2003" y="170"/>
                              </a:lnTo>
                              <a:lnTo>
                                <a:pt x="1993" y="158"/>
                              </a:lnTo>
                              <a:lnTo>
                                <a:pt x="1954" y="116"/>
                              </a:lnTo>
                              <a:lnTo>
                                <a:pt x="1938" y="99"/>
                              </a:lnTo>
                              <a:lnTo>
                                <a:pt x="1922" y="84"/>
                              </a:lnTo>
                              <a:lnTo>
                                <a:pt x="1907" y="69"/>
                              </a:lnTo>
                              <a:lnTo>
                                <a:pt x="1878" y="43"/>
                              </a:lnTo>
                              <a:lnTo>
                                <a:pt x="1866" y="33"/>
                              </a:lnTo>
                              <a:lnTo>
                                <a:pt x="1854" y="24"/>
                              </a:lnTo>
                              <a:lnTo>
                                <a:pt x="1843" y="17"/>
                              </a:lnTo>
                              <a:lnTo>
                                <a:pt x="1832" y="11"/>
                              </a:lnTo>
                              <a:lnTo>
                                <a:pt x="1819" y="3"/>
                              </a:lnTo>
                              <a:lnTo>
                                <a:pt x="1808" y="1"/>
                              </a:lnTo>
                              <a:lnTo>
                                <a:pt x="1799" y="0"/>
                              </a:lnTo>
                              <a:lnTo>
                                <a:pt x="1788" y="0"/>
                              </a:lnTo>
                              <a:lnTo>
                                <a:pt x="1781" y="4"/>
                              </a:lnTo>
                              <a:lnTo>
                                <a:pt x="815" y="969"/>
                              </a:lnTo>
                              <a:lnTo>
                                <a:pt x="812" y="976"/>
                              </a:lnTo>
                              <a:lnTo>
                                <a:pt x="813" y="986"/>
                              </a:lnTo>
                              <a:lnTo>
                                <a:pt x="813" y="996"/>
                              </a:lnTo>
                              <a:lnTo>
                                <a:pt x="816" y="1006"/>
                              </a:lnTo>
                              <a:lnTo>
                                <a:pt x="823" y="1020"/>
                              </a:lnTo>
                              <a:lnTo>
                                <a:pt x="829" y="1030"/>
                              </a:lnTo>
                              <a:lnTo>
                                <a:pt x="837" y="1041"/>
                              </a:lnTo>
                              <a:lnTo>
                                <a:pt x="846" y="1053"/>
                              </a:lnTo>
                              <a:lnTo>
                                <a:pt x="868" y="1080"/>
                              </a:lnTo>
                              <a:lnTo>
                                <a:pt x="881" y="1095"/>
                              </a:lnTo>
                              <a:lnTo>
                                <a:pt x="895" y="1110"/>
                              </a:lnTo>
                              <a:lnTo>
                                <a:pt x="911" y="1127"/>
                              </a:lnTo>
                              <a:lnTo>
                                <a:pt x="927" y="1142"/>
                              </a:lnTo>
                              <a:lnTo>
                                <a:pt x="943" y="1157"/>
                              </a:lnTo>
                              <a:lnTo>
                                <a:pt x="957" y="1169"/>
                              </a:lnTo>
                              <a:lnTo>
                                <a:pt x="971" y="1180"/>
                              </a:lnTo>
                              <a:lnTo>
                                <a:pt x="983" y="1190"/>
                              </a:lnTo>
                              <a:lnTo>
                                <a:pt x="995" y="1199"/>
                              </a:lnTo>
                              <a:lnTo>
                                <a:pt x="1005" y="1206"/>
                              </a:lnTo>
                              <a:lnTo>
                                <a:pt x="1028" y="1218"/>
                              </a:lnTo>
                              <a:lnTo>
                                <a:pt x="1038" y="1222"/>
                              </a:lnTo>
                              <a:lnTo>
                                <a:pt x="1049" y="1222"/>
                              </a:lnTo>
                              <a:lnTo>
                                <a:pt x="1058" y="1223"/>
                              </a:lnTo>
                              <a:lnTo>
                                <a:pt x="1065" y="1219"/>
                              </a:lnTo>
                              <a:lnTo>
                                <a:pt x="1457" y="827"/>
                              </a:lnTo>
                              <a:lnTo>
                                <a:pt x="3382" y="2753"/>
                              </a:lnTo>
                              <a:lnTo>
                                <a:pt x="3392" y="2760"/>
                              </a:lnTo>
                              <a:lnTo>
                                <a:pt x="3412" y="2768"/>
                              </a:lnTo>
                              <a:lnTo>
                                <a:pt x="3421" y="2769"/>
                              </a:lnTo>
                              <a:lnTo>
                                <a:pt x="3432" y="2765"/>
                              </a:lnTo>
                              <a:lnTo>
                                <a:pt x="3442" y="2762"/>
                              </a:lnTo>
                              <a:lnTo>
                                <a:pt x="3451" y="2759"/>
                              </a:lnTo>
                              <a:lnTo>
                                <a:pt x="3462" y="2754"/>
                              </a:lnTo>
                              <a:lnTo>
                                <a:pt x="3473" y="2748"/>
                              </a:lnTo>
                              <a:lnTo>
                                <a:pt x="3483" y="2740"/>
                              </a:lnTo>
                              <a:lnTo>
                                <a:pt x="3495" y="2731"/>
                              </a:lnTo>
                              <a:lnTo>
                                <a:pt x="3507" y="2720"/>
                              </a:lnTo>
                              <a:lnTo>
                                <a:pt x="3520" y="2708"/>
                              </a:lnTo>
                              <a:lnTo>
                                <a:pt x="3532" y="2695"/>
                              </a:lnTo>
                              <a:lnTo>
                                <a:pt x="3543" y="2682"/>
                              </a:lnTo>
                              <a:lnTo>
                                <a:pt x="3553" y="2671"/>
                              </a:lnTo>
                              <a:lnTo>
                                <a:pt x="3561" y="2660"/>
                              </a:lnTo>
                              <a:lnTo>
                                <a:pt x="3566" y="2649"/>
                              </a:lnTo>
                              <a:lnTo>
                                <a:pt x="3571" y="2639"/>
                              </a:lnTo>
                              <a:lnTo>
                                <a:pt x="3574" y="2630"/>
                              </a:lnTo>
                              <a:lnTo>
                                <a:pt x="3576" y="2620"/>
                              </a:lnTo>
                              <a:lnTo>
                                <a:pt x="3580" y="2610"/>
                              </a:lnTo>
                              <a:close/>
                            </a:path>
                          </a:pathLst>
                        </a:custGeom>
                        <a:solidFill>
                          <a:srgbClr val="C0C0C0">
                            <a:alpha val="4941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2890838</wp:posOffset>
                </wp:positionH>
                <wp:positionV relativeFrom="paragraph">
                  <wp:posOffset>846138</wp:posOffset>
                </wp:positionV>
                <wp:extent cx="2292985" cy="2573655"/>
                <wp:effectExtent b="0" l="0" r="0" t="0"/>
                <wp:wrapNone/>
                <wp:docPr id="3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292985" cy="257365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11040.0" w:type="dxa"/>
        <w:jc w:val="left"/>
        <w:tblInd w:w="-698.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1545"/>
        <w:gridCol w:w="1080"/>
        <w:gridCol w:w="675"/>
        <w:gridCol w:w="360"/>
        <w:gridCol w:w="1785"/>
        <w:gridCol w:w="765"/>
        <w:gridCol w:w="885"/>
        <w:gridCol w:w="960"/>
        <w:gridCol w:w="1185"/>
        <w:gridCol w:w="900"/>
        <w:gridCol w:w="900"/>
        <w:tblGridChange w:id="0">
          <w:tblGrid>
            <w:gridCol w:w="1545"/>
            <w:gridCol w:w="1080"/>
            <w:gridCol w:w="675"/>
            <w:gridCol w:w="360"/>
            <w:gridCol w:w="1785"/>
            <w:gridCol w:w="765"/>
            <w:gridCol w:w="885"/>
            <w:gridCol w:w="960"/>
            <w:gridCol w:w="1185"/>
            <w:gridCol w:w="900"/>
            <w:gridCol w:w="900"/>
          </w:tblGrid>
        </w:tblGridChange>
      </w:tblGrid>
      <w:tr>
        <w:trPr>
          <w:cantSplit w:val="0"/>
          <w:trHeight w:val="411" w:hRule="atLeast"/>
          <w:tblHeader w:val="0"/>
        </w:trPr>
        <w:tc>
          <w:tcPr>
            <w:tcBorders>
              <w:left w:color="000009" w:space="0" w:sz="6" w:val="single"/>
            </w:tcBorders>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Course Title</w:t>
            </w:r>
            <w:r w:rsidDel="00000000" w:rsidR="00000000" w:rsidRPr="00000000">
              <w:rPr>
                <w:rtl w:val="0"/>
              </w:rPr>
            </w:r>
          </w:p>
        </w:tc>
        <w:tc>
          <w:tcPr>
            <w:gridSpan w:val="4"/>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Aptitude Skills</w:t>
            </w:r>
          </w:p>
        </w:tc>
        <w:tc>
          <w:tcPr>
            <w:gridSpan w:val="3"/>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Course Type</w:t>
            </w:r>
            <w:r w:rsidDel="00000000" w:rsidR="00000000" w:rsidRPr="00000000">
              <w:rPr>
                <w:rtl w:val="0"/>
              </w:rPr>
            </w:r>
          </w:p>
        </w:tc>
        <w:tc>
          <w:tcPr>
            <w:gridSpan w:val="3"/>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101"/>
                <w:sz w:val="24"/>
                <w:szCs w:val="24"/>
                <w:rtl w:val="0"/>
              </w:rPr>
              <w:t xml:space="preserve"> LAB</w:t>
            </w:r>
            <w:r w:rsidDel="00000000" w:rsidR="00000000" w:rsidRPr="00000000">
              <w:rPr>
                <w:rtl w:val="0"/>
              </w:rPr>
            </w:r>
          </w:p>
        </w:tc>
      </w:tr>
      <w:tr>
        <w:trPr>
          <w:cantSplit w:val="0"/>
          <w:trHeight w:val="408" w:hRule="atLeast"/>
          <w:tblHeader w:val="0"/>
        </w:trPr>
        <w:tc>
          <w:tcPr>
            <w:tcBorders>
              <w:left w:color="000009" w:space="0" w:sz="6" w:val="single"/>
            </w:tcBorders>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Course Code</w:t>
            </w:r>
            <w:r w:rsidDel="00000000" w:rsidR="00000000" w:rsidRPr="00000000">
              <w:rPr>
                <w:rtl w:val="0"/>
              </w:rPr>
            </w:r>
          </w:p>
        </w:tc>
        <w:tc>
          <w:tcPr>
            <w:gridSpan w:val="4"/>
          </w:tcPr>
          <w:p w:rsidR="00000000" w:rsidDel="00000000" w:rsidP="00000000" w:rsidRDefault="00000000" w:rsidRPr="00000000" w14:paraId="00000011">
            <w:pPr>
              <w:pStyle w:val="Heading1"/>
              <w:shd w:fill="ffffff" w:val="clear"/>
              <w:spacing w:before="0" w:line="288" w:lineRule="auto"/>
              <w:ind w:left="0" w:right="0" w:firstLine="0"/>
              <w:jc w:val="left"/>
              <w:rPr>
                <w:rFonts w:ascii="Roboto" w:cs="Roboto" w:eastAsia="Roboto" w:hAnsi="Roboto"/>
                <w:color w:val="2b343e"/>
                <w:sz w:val="20"/>
                <w:szCs w:val="20"/>
              </w:rPr>
            </w:pPr>
            <w:bookmarkStart w:colFirst="0" w:colLast="0" w:name="_heading=h.9gytlga8xvow" w:id="0"/>
            <w:bookmarkEnd w:id="0"/>
            <w:r w:rsidDel="00000000" w:rsidR="00000000" w:rsidRPr="00000000">
              <w:rPr>
                <w:rFonts w:ascii="Roboto" w:cs="Roboto" w:eastAsia="Roboto" w:hAnsi="Roboto"/>
                <w:color w:val="2b343e"/>
                <w:sz w:val="20"/>
                <w:szCs w:val="20"/>
                <w:rtl w:val="0"/>
              </w:rPr>
              <w:t xml:space="preserve">O1UA304L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c>
        <w:tc>
          <w:tcPr>
            <w:gridSpan w:val="3"/>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Class</w:t>
            </w:r>
            <w:r w:rsidDel="00000000" w:rsidR="00000000" w:rsidRPr="00000000">
              <w:rPr>
                <w:rtl w:val="0"/>
              </w:rPr>
            </w:r>
          </w:p>
        </w:tc>
        <w:tc>
          <w:tcPr>
            <w:gridSpan w:val="3"/>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0" w:lineRule="auto"/>
              <w:ind w:left="10" w:firstLine="0"/>
              <w:rPr>
                <w:color w:val="000000"/>
              </w:rPr>
            </w:pPr>
            <w:r w:rsidDel="00000000" w:rsidR="00000000" w:rsidRPr="00000000">
              <w:rPr>
                <w:color w:val="000000"/>
                <w:rtl w:val="0"/>
              </w:rPr>
              <w:t xml:space="preserve">B.Tech (CSE) Sem 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c>
      </w:tr>
      <w:tr>
        <w:trPr>
          <w:cantSplit w:val="0"/>
          <w:trHeight w:val="408" w:hRule="atLeast"/>
          <w:tblHeader w:val="0"/>
        </w:trPr>
        <w:tc>
          <w:tcPr>
            <w:vMerge w:val="restart"/>
            <w:tcBorders>
              <w:left w:color="000009" w:space="0" w:sz="6" w:val="single"/>
            </w:tcBorders>
          </w:tcPr>
          <w:p w:rsidR="00000000" w:rsidDel="00000000" w:rsidP="00000000" w:rsidRDefault="00000000" w:rsidRPr="00000000" w14:paraId="0000001D">
            <w:pPr>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101"/>
                <w:sz w:val="24"/>
                <w:szCs w:val="24"/>
                <w:rtl w:val="0"/>
              </w:rPr>
              <w:t xml:space="preserve">Instruction delivery</w:t>
            </w:r>
            <w:r w:rsidDel="00000000" w:rsidR="00000000" w:rsidRPr="00000000">
              <w:rPr>
                <w:rtl w:val="0"/>
              </w:rPr>
            </w:r>
          </w:p>
        </w:tc>
        <w:tc>
          <w:tcPr>
            <w:shd w:fill="d9d9d9" w:val="clear"/>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 Activity</w:t>
            </w:r>
            <w:r w:rsidDel="00000000" w:rsidR="00000000" w:rsidRPr="00000000">
              <w:rPr>
                <w:rtl w:val="0"/>
              </w:rPr>
            </w:r>
          </w:p>
        </w:tc>
        <w:tc>
          <w:tcPr>
            <w:shd w:fill="d9d9d9" w:val="clear"/>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Credits</w:t>
            </w:r>
            <w:r w:rsidDel="00000000" w:rsidR="00000000" w:rsidRPr="00000000">
              <w:rPr>
                <w:rtl w:val="0"/>
              </w:rPr>
            </w:r>
          </w:p>
        </w:tc>
        <w:tc>
          <w:tcPr>
            <w:gridSpan w:val="2"/>
            <w:shd w:fill="d9d9d9" w:val="clear"/>
          </w:tcPr>
          <w:p w:rsidR="00000000" w:rsidDel="00000000" w:rsidP="00000000" w:rsidRDefault="00000000" w:rsidRPr="00000000" w14:paraId="00000023">
            <w:pPr>
              <w:rPr>
                <w:rFonts w:ascii="Times New Roman" w:cs="Times New Roman" w:eastAsia="Times New Roman" w:hAnsi="Times New Roman"/>
                <w:b w:val="1"/>
                <w:color w:val="00010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Weekly Hours</w:t>
            </w:r>
          </w:p>
        </w:tc>
        <w:tc>
          <w:tcPr>
            <w:gridSpan w:val="4"/>
            <w:vMerge w:val="restart"/>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Total Number of Classes per Semester</w:t>
            </w:r>
            <w:r w:rsidDel="00000000" w:rsidR="00000000" w:rsidRPr="00000000">
              <w:rPr>
                <w:rtl w:val="0"/>
              </w:rPr>
            </w:r>
          </w:p>
        </w:tc>
        <w:tc>
          <w:tcPr>
            <w:gridSpan w:val="2"/>
            <w:vMerge w:val="restart"/>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Assessment in Weightage</w:t>
            </w:r>
            <w:r w:rsidDel="00000000" w:rsidR="00000000" w:rsidRPr="00000000">
              <w:rPr>
                <w:rtl w:val="0"/>
              </w:rPr>
            </w:r>
          </w:p>
        </w:tc>
      </w:tr>
      <w:tr>
        <w:trPr>
          <w:cantSplit w:val="0"/>
          <w:trHeight w:val="428" w:hRule="atLeast"/>
          <w:tblHeader w:val="0"/>
        </w:trPr>
        <w:tc>
          <w:tcPr>
            <w:vMerge w:val="continue"/>
            <w:tcBorders>
              <w:left w:color="000009"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9d9d9" w:val="clear"/>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Lecture</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gridSpan w:val="2"/>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4"/>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left w:color="000009"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Tutorial</w:t>
            </w: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Merge w:val="restart"/>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Theory</w:t>
            </w:r>
          </w:p>
        </w:tc>
        <w:tc>
          <w:tcPr>
            <w:vMerge w:val="restart"/>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Tutorial</w:t>
            </w:r>
          </w:p>
        </w:tc>
        <w:tc>
          <w:tcPr>
            <w:vMerge w:val="restart"/>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Practical</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Practical</w:t>
            </w:r>
          </w:p>
        </w:tc>
        <w:tc>
          <w:tcPr>
            <w:vMerge w:val="restart"/>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Self-study</w:t>
            </w:r>
          </w:p>
        </w:tc>
        <w:tc>
          <w:tcPr>
            <w:vMerge w:val="restart"/>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51" w:lineRule="auto"/>
              <w:ind w:left="366" w:firstLine="0"/>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CIE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51" w:lineRule="auto"/>
              <w:ind w:left="366" w:firstLine="0"/>
              <w:rPr>
                <w:rFonts w:ascii="Times New Roman" w:cs="Times New Roman" w:eastAsia="Times New Roman" w:hAnsi="Times New Roman"/>
                <w:b w:val="1"/>
                <w:color w:val="000009"/>
                <w:sz w:val="24"/>
                <w:szCs w:val="24"/>
              </w:rPr>
            </w:pPr>
            <w:r w:rsidDel="00000000" w:rsidR="00000000" w:rsidRPr="00000000">
              <w:rPr>
                <w:rtl w:val="0"/>
              </w:rPr>
            </w:r>
          </w:p>
        </w:tc>
        <w:tc>
          <w:tcPr>
            <w:vMerge w:val="restart"/>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51" w:lineRule="auto"/>
              <w:ind w:left="366" w:firstLine="0"/>
              <w:rPr>
                <w:rFonts w:ascii="Times New Roman" w:cs="Times New Roman" w:eastAsia="Times New Roman" w:hAnsi="Times New Roman"/>
                <w:b w:val="1"/>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SEE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51" w:lineRule="auto"/>
              <w:ind w:left="366" w:firstLine="0"/>
              <w:rPr>
                <w:rFonts w:ascii="Times New Roman" w:cs="Times New Roman" w:eastAsia="Times New Roman" w:hAnsi="Times New Roman"/>
                <w:b w:val="1"/>
                <w:color w:val="000009"/>
                <w:sz w:val="24"/>
                <w:szCs w:val="24"/>
              </w:rPr>
            </w:pPr>
            <w:r w:rsidDel="00000000" w:rsidR="00000000" w:rsidRPr="00000000">
              <w:rPr>
                <w:rtl w:val="0"/>
              </w:rPr>
            </w:r>
          </w:p>
        </w:tc>
      </w:tr>
      <w:tr>
        <w:trPr>
          <w:cantSplit w:val="0"/>
          <w:trHeight w:val="408" w:hRule="atLeast"/>
          <w:tblHeader w:val="0"/>
        </w:trPr>
        <w:tc>
          <w:tcPr>
            <w:vMerge w:val="continue"/>
            <w:tcBorders>
              <w:left w:color="000009"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9"/>
                <w:sz w:val="24"/>
                <w:szCs w:val="24"/>
              </w:rPr>
            </w:pPr>
            <w:r w:rsidDel="00000000" w:rsidR="00000000" w:rsidRPr="00000000">
              <w:rPr>
                <w:rtl w:val="0"/>
              </w:rPr>
            </w:r>
          </w:p>
        </w:tc>
        <w:tc>
          <w:tcPr>
            <w:shd w:fill="d9d9d9" w:val="clear"/>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Practical</w:t>
            </w: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11" w:hRule="atLeast"/>
          <w:tblHeader w:val="0"/>
        </w:trPr>
        <w:tc>
          <w:tcPr>
            <w:vMerge w:val="continue"/>
            <w:tcBorders>
              <w:left w:color="000009"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Self-study</w:t>
            </w: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5" w:hRule="atLeast"/>
          <w:tblHeader w:val="0"/>
        </w:trPr>
        <w:tc>
          <w:tcPr>
            <w:vMerge w:val="continue"/>
            <w:tcBorders>
              <w:left w:color="000009" w:space="0" w:sz="6"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color w:val="000101"/>
                <w:sz w:val="24"/>
                <w:szCs w:val="24"/>
                <w:rtl w:val="0"/>
              </w:rPr>
              <w:t xml:space="preserve">Total</w:t>
            </w: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gridSpan w:val="2"/>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00</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00</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60</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60</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51" w:lineRule="auto"/>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50%</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51" w:lineRule="auto"/>
              <w:ind w:left="366" w:firstLine="0"/>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50%</w:t>
            </w:r>
          </w:p>
        </w:tc>
      </w:tr>
      <w:tr>
        <w:trPr>
          <w:cantSplit w:val="0"/>
          <w:trHeight w:val="408" w:hRule="atLeast"/>
          <w:tblHeader w:val="0"/>
        </w:trPr>
        <w:tc>
          <w:tcPr>
            <w:tcBorders>
              <w:left w:color="000009" w:space="0" w:sz="6" w:val="single"/>
            </w:tcBorders>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Course Lead</w:t>
            </w:r>
            <w:r w:rsidDel="00000000" w:rsidR="00000000" w:rsidRPr="00000000">
              <w:rPr>
                <w:rtl w:val="0"/>
              </w:rPr>
            </w:r>
          </w:p>
        </w:tc>
        <w:tc>
          <w:tcPr>
            <w:gridSpan w:val="3"/>
          </w:tcPr>
          <w:p w:rsidR="00000000" w:rsidDel="00000000" w:rsidP="00000000" w:rsidRDefault="00000000" w:rsidRPr="00000000" w14:paraId="00000066">
            <w:pPr>
              <w:widowControl w:val="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Mr. Anupam Kirtivardhan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Coordinator</w:t>
            </w:r>
          </w:p>
        </w:tc>
        <w:tc>
          <w:tcPr>
            <w:gridSpan w:val="6"/>
          </w:tcPr>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Mr. Anupam Kirtivardhan</w:t>
            </w:r>
          </w:p>
          <w:p w:rsidR="00000000" w:rsidDel="00000000" w:rsidP="00000000" w:rsidRDefault="00000000" w:rsidRPr="00000000" w14:paraId="0000006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Priyanka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r>
      <w:tr>
        <w:trPr>
          <w:cantSplit w:val="0"/>
          <w:trHeight w:val="246" w:hRule="atLeast"/>
          <w:tblHeader w:val="0"/>
        </w:trPr>
        <w:tc>
          <w:tcPr>
            <w:vMerge w:val="restart"/>
            <w:tcBorders>
              <w:left w:color="000009" w:space="0" w:sz="6" w:val="single"/>
            </w:tcBorders>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Names Course Instructors</w:t>
            </w:r>
            <w:r w:rsidDel="00000000" w:rsidR="00000000" w:rsidRPr="00000000">
              <w:rPr>
                <w:rtl w:val="0"/>
              </w:rPr>
            </w:r>
          </w:p>
        </w:tc>
        <w:tc>
          <w:tcPr>
            <w:gridSpan w:val="4"/>
            <w:shd w:fill="f1f1f1" w:val="clear"/>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Theory</w:t>
            </w:r>
            <w:r w:rsidDel="00000000" w:rsidR="00000000" w:rsidRPr="00000000">
              <w:rPr>
                <w:rtl w:val="0"/>
              </w:rPr>
            </w:r>
          </w:p>
        </w:tc>
        <w:tc>
          <w:tcPr>
            <w:gridSpan w:val="6"/>
            <w:tcBorders>
              <w:left w:color="000000" w:space="0" w:sz="0" w:val="nil"/>
            </w:tcBorders>
            <w:shd w:fill="f1f1f1" w:val="clear"/>
          </w:tcPr>
          <w:p w:rsidR="00000000" w:rsidDel="00000000" w:rsidP="00000000" w:rsidRDefault="00000000" w:rsidRPr="00000000" w14:paraId="00000078">
            <w:pPr>
              <w:tabs>
                <w:tab w:val="left" w:leader="none" w:pos="3585"/>
                <w:tab w:val="right" w:leader="none" w:pos="36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                           Practical</w:t>
              <w:tab/>
              <w:tab/>
            </w:r>
            <w:r w:rsidDel="00000000" w:rsidR="00000000" w:rsidRPr="00000000">
              <w:rPr>
                <w:rtl w:val="0"/>
              </w:rPr>
            </w:r>
          </w:p>
        </w:tc>
      </w:tr>
      <w:tr>
        <w:trPr>
          <w:cantSplit w:val="0"/>
          <w:trHeight w:val="818" w:hRule="atLeast"/>
          <w:tblHeader w:val="0"/>
        </w:trPr>
        <w:tc>
          <w:tcPr>
            <w:vMerge w:val="continue"/>
            <w:tcBorders>
              <w:left w:color="000009" w:space="0" w:sz="6"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4"/>
            <w:tcBorders>
              <w:bottom w:color="000009" w:space="0" w:sz="4" w:val="single"/>
            </w:tcBorders>
          </w:tcPr>
          <w:p w:rsidR="00000000" w:rsidDel="00000000" w:rsidP="00000000" w:rsidRDefault="00000000" w:rsidRPr="00000000" w14:paraId="0000007F">
            <w:pPr>
              <w:widowControl w:val="1"/>
              <w:rPr>
                <w:rFonts w:ascii="Times New Roman" w:cs="Times New Roman" w:eastAsia="Times New Roman" w:hAnsi="Times New Roman"/>
                <w:sz w:val="24"/>
                <w:szCs w:val="24"/>
              </w:rPr>
            </w:pPr>
            <w:r w:rsidDel="00000000" w:rsidR="00000000" w:rsidRPr="00000000">
              <w:rPr>
                <w:rtl w:val="0"/>
              </w:rPr>
            </w:r>
          </w:p>
        </w:tc>
        <w:tc>
          <w:tcPr>
            <w:gridSpan w:val="6"/>
            <w:tcBorders>
              <w:left w:color="000000" w:space="0" w:sz="0" w:val="nil"/>
              <w:bottom w:color="000009" w:space="0" w:sz="4" w:val="single"/>
            </w:tcBorders>
          </w:tcPr>
          <w:p w:rsidR="00000000" w:rsidDel="00000000" w:rsidP="00000000" w:rsidRDefault="00000000" w:rsidRPr="00000000" w14:paraId="00000083">
            <w:pPr>
              <w:widowControl w:val="1"/>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Mr. Anupam Kirtivardhan</w:t>
            </w:r>
          </w:p>
          <w:p w:rsidR="00000000" w:rsidDel="00000000" w:rsidP="00000000" w:rsidRDefault="00000000" w:rsidRPr="00000000" w14:paraId="0000008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Priyanka</w:t>
            </w:r>
          </w:p>
          <w:p w:rsidR="00000000" w:rsidDel="00000000" w:rsidP="00000000" w:rsidRDefault="00000000" w:rsidRPr="00000000" w14:paraId="0000008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Kaushal Kumar Singh</w:t>
            </w:r>
          </w:p>
          <w:p w:rsidR="00000000" w:rsidDel="00000000" w:rsidP="00000000" w:rsidRDefault="00000000" w:rsidRPr="00000000" w14:paraId="0000008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ChetanKumar</w:t>
            </w:r>
          </w:p>
          <w:p w:rsidR="00000000" w:rsidDel="00000000" w:rsidP="00000000" w:rsidRDefault="00000000" w:rsidRPr="00000000" w14:paraId="0000008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Chakradhari Pandey</w:t>
            </w:r>
          </w:p>
          <w:p w:rsidR="00000000" w:rsidDel="00000000" w:rsidP="00000000" w:rsidRDefault="00000000" w:rsidRPr="00000000" w14:paraId="0000008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Kamal Deep</w:t>
            </w:r>
          </w:p>
          <w:p w:rsidR="00000000" w:rsidDel="00000000" w:rsidP="00000000" w:rsidRDefault="00000000" w:rsidRPr="00000000" w14:paraId="00000089">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Mohit Singh</w:t>
            </w:r>
          </w:p>
          <w:p w:rsidR="00000000" w:rsidDel="00000000" w:rsidP="00000000" w:rsidRDefault="00000000" w:rsidRPr="00000000" w14:paraId="0000008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Mohit Singh Solanki</w:t>
            </w:r>
          </w:p>
          <w:p w:rsidR="00000000" w:rsidDel="00000000" w:rsidP="00000000" w:rsidRDefault="00000000" w:rsidRPr="00000000" w14:paraId="0000008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Simran Thakur</w:t>
            </w:r>
          </w:p>
          <w:p w:rsidR="00000000" w:rsidDel="00000000" w:rsidP="00000000" w:rsidRDefault="00000000" w:rsidRPr="00000000" w14:paraId="0000008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Surbhi Nagar</w:t>
            </w:r>
          </w:p>
          <w:p w:rsidR="00000000" w:rsidDel="00000000" w:rsidP="00000000" w:rsidRDefault="00000000" w:rsidRPr="00000000" w14:paraId="0000008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Ms.Shilpi Singh</w:t>
            </w:r>
          </w:p>
          <w:p w:rsidR="00000000" w:rsidDel="00000000" w:rsidP="00000000" w:rsidRDefault="00000000" w:rsidRPr="00000000" w14:paraId="0000008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Vishal Raj</w:t>
            </w:r>
          </w:p>
          <w:p w:rsidR="00000000" w:rsidDel="00000000" w:rsidP="00000000" w:rsidRDefault="00000000" w:rsidRPr="00000000" w14:paraId="0000008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Aakash</w:t>
            </w:r>
          </w:p>
          <w:p w:rsidR="00000000" w:rsidDel="00000000" w:rsidP="00000000" w:rsidRDefault="00000000" w:rsidRPr="00000000" w14:paraId="0000009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Deepak Chauhan </w:t>
            </w:r>
          </w:p>
          <w:p w:rsidR="00000000" w:rsidDel="00000000" w:rsidP="00000000" w:rsidRDefault="00000000" w:rsidRPr="00000000" w14:paraId="00000091">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6fc0"/>
          <w:sz w:val="28"/>
          <w:szCs w:val="28"/>
          <w:rtl w:val="0"/>
        </w:rPr>
        <w:t xml:space="preserve">COURSE OVERVIEW</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t xml:space="preserve">The entire objective of the “</w:t>
      </w:r>
      <w:r w:rsidDel="00000000" w:rsidR="00000000" w:rsidRPr="00000000">
        <w:rPr>
          <w:rFonts w:ascii="Times New Roman" w:cs="Times New Roman" w:eastAsia="Times New Roman" w:hAnsi="Times New Roman"/>
          <w:b w:val="1"/>
          <w:sz w:val="24"/>
          <w:szCs w:val="24"/>
          <w:rtl w:val="0"/>
        </w:rPr>
        <w:t xml:space="preserve">Advanced Aptitude Skills</w:t>
      </w:r>
      <w:r w:rsidDel="00000000" w:rsidR="00000000" w:rsidRPr="00000000">
        <w:rPr>
          <w:rtl w:val="0"/>
        </w:rPr>
        <w:t xml:space="preserve">” subject is to develop the basics of the students towards three segments of Aptitude that are Verbal Aptitude, Logical Reasoning and Quantitative Aptitude. The subject is offered in order to make the students industry ready/corporate ready and to help them understand the need to improve on the areas of aptitude.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PREREQUISITE COURSE</w:t>
      </w:r>
    </w:p>
    <w:p w:rsidR="00000000" w:rsidDel="00000000" w:rsidP="00000000" w:rsidRDefault="00000000" w:rsidRPr="00000000" w14:paraId="0000009C">
      <w:pPr>
        <w:rPr>
          <w:rFonts w:ascii="Times New Roman" w:cs="Times New Roman" w:eastAsia="Times New Roman" w:hAnsi="Times New Roman"/>
          <w:b w:val="1"/>
          <w:color w:val="2e75b5"/>
          <w:sz w:val="24"/>
          <w:szCs w:val="24"/>
        </w:rPr>
      </w:pPr>
      <w:r w:rsidDel="00000000" w:rsidR="00000000" w:rsidRPr="00000000">
        <w:rPr>
          <w:rtl w:val="0"/>
        </w:rPr>
      </w:r>
    </w:p>
    <w:tbl>
      <w:tblPr>
        <w:tblStyle w:val="Table2"/>
        <w:tblW w:w="10281.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9"/>
        <w:gridCol w:w="2046"/>
        <w:gridCol w:w="3596"/>
        <w:tblGridChange w:id="0">
          <w:tblGrid>
            <w:gridCol w:w="4639"/>
            <w:gridCol w:w="2046"/>
            <w:gridCol w:w="3596"/>
          </w:tblGrid>
        </w:tblGridChange>
      </w:tblGrid>
      <w:tr>
        <w:trPr>
          <w:cantSplit w:val="0"/>
          <w:trHeight w:val="641" w:hRule="atLeast"/>
          <w:tblHeader w:val="0"/>
        </w:trPr>
        <w:tc>
          <w:tcPr/>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COURSE REQUIRED</w:t>
            </w:r>
          </w:p>
        </w:tc>
        <w:tc>
          <w:tcPr>
            <w:gridSpan w:val="2"/>
          </w:tcPr>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r>
      <w:tr>
        <w:trPr>
          <w:cantSplit w:val="0"/>
          <w:trHeight w:val="641" w:hRule="atLeast"/>
          <w:tblHeader w:val="0"/>
        </w:trPr>
        <w:tc>
          <w:tcPr>
            <w:vMerge w:val="restart"/>
          </w:tcPr>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yes please fill in the Details</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course code</w:t>
            </w:r>
          </w:p>
        </w:tc>
        <w:tc>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 course name</w:t>
            </w:r>
          </w:p>
        </w:tc>
      </w:tr>
      <w:tr>
        <w:trPr>
          <w:cantSplit w:val="0"/>
          <w:trHeight w:val="328"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O1UA104B</w:t>
            </w:r>
          </w:p>
        </w:tc>
        <w:tc>
          <w:tcPr/>
          <w:p w:rsidR="00000000" w:rsidDel="00000000" w:rsidP="00000000" w:rsidRDefault="00000000" w:rsidRPr="00000000" w14:paraId="000000A6">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Communication Skills for Engineers</w:t>
            </w:r>
          </w:p>
        </w:tc>
      </w:tr>
    </w:tbl>
    <w:p w:rsidR="00000000" w:rsidDel="00000000" w:rsidP="00000000" w:rsidRDefault="00000000" w:rsidRPr="00000000" w14:paraId="000000A7">
      <w:pPr>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6fc0"/>
          <w:sz w:val="28"/>
          <w:szCs w:val="28"/>
          <w:rtl w:val="0"/>
        </w:rPr>
        <w:t xml:space="preserve">COURSE OBJECTIVE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At the end of the course, the students would be able to develop knowledge, skills, and judgement around human communication that facilitate their ability to work collaboratively with others. Through a rigorous blend of conceptual depth and applied problem-solving, the students would be able to navigate complex aptitude assessments with precision, clarity, and time efficiency for competitive recruitment and professional success.</w:t>
      </w:r>
    </w:p>
    <w:p w:rsidR="00000000" w:rsidDel="00000000" w:rsidP="00000000" w:rsidRDefault="00000000" w:rsidRPr="00000000" w14:paraId="000000AB">
      <w:pPr>
        <w:rPr>
          <w:rFonts w:ascii="Times New Roman" w:cs="Times New Roman" w:eastAsia="Times New Roman" w:hAnsi="Times New Roman"/>
          <w:color w:val="006fc0"/>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006fc0"/>
          <w:sz w:val="28"/>
          <w:szCs w:val="28"/>
        </w:rPr>
      </w:pPr>
      <w:r w:rsidDel="00000000" w:rsidR="00000000" w:rsidRPr="00000000">
        <w:rPr>
          <w:rFonts w:ascii="Times New Roman" w:cs="Times New Roman" w:eastAsia="Times New Roman" w:hAnsi="Times New Roman"/>
          <w:b w:val="1"/>
          <w:color w:val="006fc0"/>
          <w:sz w:val="28"/>
          <w:szCs w:val="28"/>
          <w:rtl w:val="0"/>
        </w:rPr>
        <w:t xml:space="preserve">COURSE OUTCOMES (COs)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101"/>
          <w:sz w:val="24"/>
          <w:szCs w:val="24"/>
          <w:rtl w:val="0"/>
        </w:rPr>
        <w:t xml:space="preserve">After the completion of the course, the student will be able to:</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bl>
      <w:tblPr>
        <w:tblStyle w:val="Table3"/>
        <w:tblW w:w="9343.0" w:type="dxa"/>
        <w:jc w:val="left"/>
        <w:tblInd w:w="230.0" w:type="dxa"/>
        <w:tblBorders>
          <w:top w:color="000009" w:space="0" w:sz="8" w:val="single"/>
          <w:left w:color="000009" w:space="0" w:sz="8" w:val="single"/>
          <w:bottom w:color="000009" w:space="0" w:sz="8" w:val="single"/>
          <w:right w:color="000009" w:space="0" w:sz="8" w:val="single"/>
          <w:insideH w:color="000009" w:space="0" w:sz="8" w:val="single"/>
          <w:insideV w:color="000009" w:space="0" w:sz="8" w:val="single"/>
        </w:tblBorders>
        <w:tblLayout w:type="fixed"/>
        <w:tblLook w:val="0000"/>
      </w:tblPr>
      <w:tblGrid>
        <w:gridCol w:w="930"/>
        <w:gridCol w:w="8413"/>
        <w:tblGridChange w:id="0">
          <w:tblGrid>
            <w:gridCol w:w="930"/>
            <w:gridCol w:w="8413"/>
          </w:tblGrid>
        </w:tblGridChange>
      </w:tblGrid>
      <w:tr>
        <w:trPr>
          <w:cantSplit w:val="0"/>
          <w:trHeight w:val="294" w:hRule="atLeast"/>
          <w:tblHeader w:val="0"/>
        </w:trPr>
        <w:tc>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CO No.</w:t>
            </w: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Course Outcomes</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t xml:space="preserve">Exhibit creativity and model corporate communication in a simulated environment.</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t xml:space="preserve">Gain useful insight about grammatical concepts for improving communication skills.</w:t>
            </w: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t xml:space="preserve">Develop basic data analyzing techniques which will help in forecasting and decision making.</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t xml:space="preserve">Enhance basic skills related to aptitude i.e. Common methodologies of solving questions related to Verbal Aptitude, Logical Reasoning and Quantitative Aptitude</w:t>
            </w:r>
            <w:r w:rsidDel="00000000" w:rsidR="00000000" w:rsidRPr="00000000">
              <w:rPr>
                <w:rtl w:val="0"/>
              </w:rPr>
            </w:r>
          </w:p>
        </w:tc>
      </w:tr>
    </w:tbl>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006fc0"/>
          <w:sz w:val="28"/>
          <w:szCs w:val="28"/>
        </w:rPr>
      </w:pPr>
      <w:r w:rsidDel="00000000" w:rsidR="00000000" w:rsidRPr="00000000">
        <w:rPr>
          <w:rFonts w:ascii="Times New Roman" w:cs="Times New Roman" w:eastAsia="Times New Roman" w:hAnsi="Times New Roman"/>
          <w:b w:val="1"/>
          <w:color w:val="006fc0"/>
          <w:sz w:val="28"/>
          <w:szCs w:val="28"/>
          <w:rtl w:val="0"/>
        </w:rPr>
        <w:t xml:space="preserve">BLOOM’S LEVEL OF THE COURSE OUTCOMES</w:t>
      </w:r>
    </w:p>
    <w:p w:rsidR="00000000" w:rsidDel="00000000" w:rsidP="00000000" w:rsidRDefault="00000000" w:rsidRPr="00000000" w14:paraId="000000BB">
      <w:pPr>
        <w:rPr>
          <w:rFonts w:ascii="Times New Roman" w:cs="Times New Roman" w:eastAsia="Times New Roman" w:hAnsi="Times New Roman"/>
          <w:color w:val="00010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LAB</w:t>
      </w:r>
    </w:p>
    <w:p w:rsidR="00000000" w:rsidDel="00000000" w:rsidP="00000000" w:rsidRDefault="00000000" w:rsidRPr="00000000" w14:paraId="000000BD">
      <w:pPr>
        <w:rPr>
          <w:rFonts w:ascii="Times New Roman" w:cs="Times New Roman" w:eastAsia="Times New Roman" w:hAnsi="Times New Roman"/>
          <w:b w:val="1"/>
          <w:color w:val="0070c0"/>
          <w:sz w:val="28"/>
          <w:szCs w:val="28"/>
        </w:rPr>
      </w:pPr>
      <w:r w:rsidDel="00000000" w:rsidR="00000000" w:rsidRPr="00000000">
        <w:rPr>
          <w:rtl w:val="0"/>
        </w:rPr>
      </w:r>
    </w:p>
    <w:tbl>
      <w:tblPr>
        <w:tblStyle w:val="Table4"/>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
        <w:gridCol w:w="1403"/>
        <w:gridCol w:w="1457"/>
        <w:gridCol w:w="1288"/>
        <w:gridCol w:w="1288"/>
        <w:gridCol w:w="1288"/>
        <w:gridCol w:w="1288"/>
        <w:tblGridChange w:id="0">
          <w:tblGrid>
            <w:gridCol w:w="1288"/>
            <w:gridCol w:w="1403"/>
            <w:gridCol w:w="1457"/>
            <w:gridCol w:w="1288"/>
            <w:gridCol w:w="1288"/>
            <w:gridCol w:w="1288"/>
            <w:gridCol w:w="1288"/>
          </w:tblGrid>
        </w:tblGridChange>
      </w:tblGrid>
      <w:tr>
        <w:trPr>
          <w:cantSplit w:val="0"/>
          <w:tblHeader w:val="0"/>
        </w:trPr>
        <w:tc>
          <w:tcPr>
            <w:shd w:fill="e7e6e6" w:val="clear"/>
            <w:vAlign w:val="center"/>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No.</w:t>
            </w:r>
          </w:p>
        </w:tc>
        <w:tc>
          <w:tcPr>
            <w:shd w:fill="e7e6e6" w:val="clear"/>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KL1</w:t>
            </w:r>
          </w:p>
        </w:tc>
        <w:tc>
          <w:tcPr>
            <w:shd w:fill="e7e6e6" w:val="clear"/>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w:t>
            </w:r>
            <w:r w:rsidDel="00000000" w:rsidR="00000000" w:rsidRPr="00000000">
              <w:rPr>
                <w:rFonts w:ascii="Times New Roman" w:cs="Times New Roman" w:eastAsia="Times New Roman" w:hAnsi="Times New Roman"/>
                <w:b w:val="1"/>
                <w:rtl w:val="0"/>
              </w:rPr>
              <w:t xml:space="preserve">KL 2</w:t>
            </w:r>
            <w:r w:rsidDel="00000000" w:rsidR="00000000" w:rsidRPr="00000000">
              <w:rPr>
                <w:rtl w:val="0"/>
              </w:rPr>
            </w:r>
          </w:p>
        </w:tc>
        <w:tc>
          <w:tcPr>
            <w:shd w:fill="e7e6e6" w:val="clear"/>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KL 3</w:t>
            </w:r>
          </w:p>
        </w:tc>
        <w:tc>
          <w:tcPr>
            <w:shd w:fill="e7e6e6" w:val="clear"/>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w:t>
            </w:r>
            <w:r w:rsidDel="00000000" w:rsidR="00000000" w:rsidRPr="00000000">
              <w:rPr>
                <w:rFonts w:ascii="Times New Roman" w:cs="Times New Roman" w:eastAsia="Times New Roman" w:hAnsi="Times New Roman"/>
                <w:b w:val="1"/>
                <w:rtl w:val="0"/>
              </w:rPr>
              <w:t xml:space="preserve">KL 4</w:t>
            </w:r>
            <w:r w:rsidDel="00000000" w:rsidR="00000000" w:rsidRPr="00000000">
              <w:rPr>
                <w:rtl w:val="0"/>
              </w:rPr>
            </w:r>
          </w:p>
        </w:tc>
        <w:tc>
          <w:tcPr>
            <w:shd w:fill="e7e6e6" w:val="clear"/>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w:t>
            </w:r>
            <w:r w:rsidDel="00000000" w:rsidR="00000000" w:rsidRPr="00000000">
              <w:rPr>
                <w:rFonts w:ascii="Times New Roman" w:cs="Times New Roman" w:eastAsia="Times New Roman" w:hAnsi="Times New Roman"/>
                <w:b w:val="1"/>
                <w:rtl w:val="0"/>
              </w:rPr>
              <w:t xml:space="preserve">KL 2</w:t>
            </w:r>
            <w:r w:rsidDel="00000000" w:rsidR="00000000" w:rsidRPr="00000000">
              <w:rPr>
                <w:rtl w:val="0"/>
              </w:rPr>
            </w:r>
          </w:p>
        </w:tc>
        <w:tc>
          <w:tcPr>
            <w:shd w:fill="e7e6e6" w:val="clear"/>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KL 6</w:t>
            </w:r>
            <w:r w:rsidDel="00000000" w:rsidR="00000000" w:rsidRPr="00000000">
              <w:rPr>
                <w:rtl w:val="0"/>
              </w:rPr>
            </w:r>
          </w:p>
        </w:tc>
      </w:tr>
      <w:tr>
        <w:trPr>
          <w:cantSplit w:val="0"/>
          <w:tblHeader w:val="0"/>
        </w:trPr>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p>
        </w:tc>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color w:val="ff0000"/>
              </w:rPr>
            </w:pPr>
            <w:sdt>
              <w:sdtPr>
                <w:id w:val="-514560953"/>
                <w:tag w:val="goog_rdk_0"/>
              </w:sdtPr>
              <w:sdtContent>
                <w:r w:rsidDel="00000000" w:rsidR="00000000" w:rsidRPr="00000000">
                  <w:rPr>
                    <w:rFonts w:ascii="Gungsuh" w:cs="Gungsuh" w:eastAsia="Gungsuh" w:hAnsi="Gungsuh"/>
                    <w:rtl w:val="0"/>
                  </w:rPr>
                  <w:t xml:space="preserve">√</w:t>
                </w:r>
              </w:sdtContent>
            </w:sdt>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w:t>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color w:val="ff0000"/>
              </w:rPr>
            </w:pPr>
            <w:sdt>
              <w:sdtPr>
                <w:id w:val="1691217229"/>
                <w:tag w:val="goog_rdk_1"/>
              </w:sdtPr>
              <w:sdtContent>
                <w:r w:rsidDel="00000000" w:rsidR="00000000" w:rsidRPr="00000000">
                  <w:rPr>
                    <w:rFonts w:ascii="Gungsuh" w:cs="Gungsuh" w:eastAsia="Gungsuh" w:hAnsi="Gungsuh"/>
                    <w:rtl w:val="0"/>
                  </w:rPr>
                  <w:t xml:space="preserve">√</w:t>
                </w:r>
              </w:sdtContent>
            </w:sdt>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CO.3</w:t>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color w:val="ff0000"/>
              </w:rPr>
            </w:pPr>
            <w:sdt>
              <w:sdtPr>
                <w:id w:val="3694581"/>
                <w:tag w:val="goog_rdk_2"/>
              </w:sdtPr>
              <w:sdtContent>
                <w:r w:rsidDel="00000000" w:rsidR="00000000" w:rsidRPr="00000000">
                  <w:rPr>
                    <w:rFonts w:ascii="Gungsuh" w:cs="Gungsuh" w:eastAsia="Gungsuh" w:hAnsi="Gungsuh"/>
                    <w:rtl w:val="0"/>
                  </w:rPr>
                  <w:t xml:space="preserve">√</w:t>
                </w:r>
              </w:sdtContent>
            </w:sdt>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color w:val="ff0000"/>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color w:val="ff0000"/>
              </w:rPr>
            </w:pPr>
            <w:r w:rsidDel="00000000" w:rsidR="00000000" w:rsidRPr="00000000">
              <w:rPr>
                <w:rtl w:val="0"/>
              </w:rPr>
            </w:r>
          </w:p>
        </w:tc>
        <w:tc>
          <w:tcPr/>
          <w:p w:rsidR="00000000" w:rsidDel="00000000" w:rsidP="00000000" w:rsidRDefault="00000000" w:rsidRPr="00000000" w14:paraId="000000DC">
            <w:pPr>
              <w:rPr>
                <w:rFonts w:ascii="Times New Roman" w:cs="Times New Roman" w:eastAsia="Times New Roman" w:hAnsi="Times New Roman"/>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CO.4</w:t>
            </w:r>
          </w:p>
        </w:tc>
        <w:tc>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color w:val="ff0000"/>
              </w:rPr>
            </w:pPr>
            <w:sdt>
              <w:sdtPr>
                <w:id w:val="-487790567"/>
                <w:tag w:val="goog_rdk_3"/>
              </w:sdtPr>
              <w:sdtContent>
                <w:r w:rsidDel="00000000" w:rsidR="00000000" w:rsidRPr="00000000">
                  <w:rPr>
                    <w:rFonts w:ascii="Gungsuh" w:cs="Gungsuh" w:eastAsia="Gungsuh" w:hAnsi="Gungsuh"/>
                    <w:rtl w:val="0"/>
                  </w:rPr>
                  <w:t xml:space="preserve">√</w:t>
                </w:r>
              </w:sdtContent>
            </w:sdt>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color w:val="ff0000"/>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color w:val="ff0000"/>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color w:val="ff0000"/>
              </w:rPr>
            </w:pPr>
            <w:r w:rsidDel="00000000" w:rsidR="00000000" w:rsidRPr="00000000">
              <w:rPr>
                <w:rtl w:val="0"/>
              </w:rPr>
            </w:r>
          </w:p>
        </w:tc>
      </w:tr>
    </w:tbl>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6fc0"/>
          <w:sz w:val="28"/>
          <w:szCs w:val="28"/>
          <w:rtl w:val="0"/>
        </w:rPr>
        <w:t xml:space="preserve">PROGRAM OUTCOMES (POs):</w:t>
      </w:r>
      <w:r w:rsidDel="00000000" w:rsidR="00000000" w:rsidRPr="00000000">
        <w:rPr>
          <w:rFonts w:ascii="Times New Roman" w:cs="Times New Roman" w:eastAsia="Times New Roman" w:hAnsi="Times New Roman"/>
          <w:b w:val="1"/>
          <w:color w:val="006f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DEFINED BY CONCERNED THE APEX BODIES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tbl>
      <w:tblPr>
        <w:tblStyle w:val="Table5"/>
        <w:tblW w:w="9359.0" w:type="dxa"/>
        <w:jc w:val="left"/>
        <w:tblInd w:w="13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7659"/>
        <w:tblGridChange w:id="0">
          <w:tblGrid>
            <w:gridCol w:w="1700"/>
            <w:gridCol w:w="7659"/>
          </w:tblGrid>
        </w:tblGridChange>
      </w:tblGrid>
      <w:tr>
        <w:trPr>
          <w:cantSplit w:val="0"/>
          <w:trHeight w:val="551" w:hRule="atLeast"/>
          <w:tblHeader w:val="0"/>
        </w:trPr>
        <w:tc>
          <w:tcPr>
            <w:tcBorders>
              <w:right w:color="000000" w:space="0" w:sz="6" w:val="single"/>
            </w:tcBorders>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45" w:lineRule="auto"/>
              <w:ind w:left="643" w:firstLine="0"/>
              <w:rPr>
                <w:b w:val="1"/>
                <w:color w:val="000000"/>
              </w:rPr>
            </w:pPr>
            <w:r w:rsidDel="00000000" w:rsidR="00000000" w:rsidRPr="00000000">
              <w:rPr>
                <w:b w:val="1"/>
                <w:color w:val="000000"/>
                <w:rtl w:val="0"/>
              </w:rPr>
              <w:t xml:space="preserve">PO1</w:t>
            </w:r>
          </w:p>
        </w:tc>
        <w:tc>
          <w:tcPr>
            <w:tcBorders>
              <w:left w:color="000000" w:space="0" w:sz="6" w:val="single"/>
            </w:tcBorders>
          </w:tcPr>
          <w:p w:rsidR="00000000" w:rsidDel="00000000" w:rsidP="00000000" w:rsidRDefault="00000000" w:rsidRPr="00000000" w14:paraId="000000E7">
            <w:pPr>
              <w:spacing w:before="161" w:line="276" w:lineRule="auto"/>
              <w:ind w:right="602"/>
              <w:jc w:val="both"/>
              <w:rPr/>
            </w:pPr>
            <w:r w:rsidDel="00000000" w:rsidR="00000000" w:rsidRPr="00000000">
              <w:rPr>
                <w:rFonts w:ascii="Times New Roman" w:cs="Times New Roman" w:eastAsia="Times New Roman" w:hAnsi="Times New Roman"/>
                <w:b w:val="1"/>
                <w:sz w:val="24"/>
                <w:szCs w:val="24"/>
                <w:rtl w:val="0"/>
              </w:rPr>
              <w:t xml:space="preserve">Engineering Knowledge:</w:t>
            </w:r>
            <w:r w:rsidDel="00000000" w:rsidR="00000000" w:rsidRPr="00000000">
              <w:rPr>
                <w:rFonts w:ascii="Times New Roman" w:cs="Times New Roman" w:eastAsia="Times New Roman" w:hAnsi="Times New Roman"/>
                <w:sz w:val="24"/>
                <w:szCs w:val="24"/>
                <w:rtl w:val="0"/>
              </w:rPr>
              <w:t xml:space="preserve"> Apply knowledge of mathematics, natural science, computing, engineering fundamentals and an engineering specialization as specified in WK1 to WK4 respectively to develop the solution of complex engineering problems.</w:t>
            </w:r>
            <w:r w:rsidDel="00000000" w:rsidR="00000000" w:rsidRPr="00000000">
              <w:rPr>
                <w:rtl w:val="0"/>
              </w:rPr>
            </w:r>
          </w:p>
        </w:tc>
      </w:tr>
      <w:tr>
        <w:trPr>
          <w:cantSplit w:val="0"/>
          <w:trHeight w:val="647" w:hRule="atLeast"/>
          <w:tblHeader w:val="0"/>
        </w:trPr>
        <w:tc>
          <w:tcPr>
            <w:tcBorders>
              <w:right w:color="000000" w:space="0" w:sz="6" w:val="single"/>
            </w:tcBorders>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97" w:lineRule="auto"/>
              <w:ind w:left="643" w:firstLine="0"/>
              <w:rPr>
                <w:b w:val="1"/>
                <w:color w:val="000000"/>
              </w:rPr>
            </w:pPr>
            <w:r w:rsidDel="00000000" w:rsidR="00000000" w:rsidRPr="00000000">
              <w:rPr>
                <w:b w:val="1"/>
                <w:color w:val="000000"/>
                <w:rtl w:val="0"/>
              </w:rPr>
              <w:t xml:space="preserve">PO2</w:t>
            </w:r>
          </w:p>
        </w:tc>
        <w:tc>
          <w:tcPr>
            <w:tcBorders>
              <w:left w:color="000000" w:space="0" w:sz="6"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ind w:right="595"/>
              <w:jc w:val="both"/>
              <w:rPr>
                <w:color w:val="000000"/>
              </w:rPr>
            </w:pPr>
            <w:r w:rsidDel="00000000" w:rsidR="00000000" w:rsidRPr="00000000">
              <w:rPr>
                <w:b w:val="1"/>
                <w:color w:val="000000"/>
                <w:rtl w:val="0"/>
              </w:rPr>
              <w:t xml:space="preserve">Problem analysis: </w:t>
            </w:r>
            <w:r w:rsidDel="00000000" w:rsidR="00000000" w:rsidRPr="00000000">
              <w:rPr>
                <w:rFonts w:ascii="Times New Roman" w:cs="Times New Roman" w:eastAsia="Times New Roman" w:hAnsi="Times New Roman"/>
                <w:sz w:val="24"/>
                <w:szCs w:val="24"/>
                <w:rtl w:val="0"/>
              </w:rPr>
              <w:t xml:space="preserve">Identify, formulate, review research literature and analyze complex engineering problems reaching substantiated conclusions with consideration for sustainable development. (WK1 to WK4).</w:t>
            </w:r>
            <w:r w:rsidDel="00000000" w:rsidR="00000000" w:rsidRPr="00000000">
              <w:rPr>
                <w:rtl w:val="0"/>
              </w:rPr>
            </w:r>
          </w:p>
        </w:tc>
      </w:tr>
      <w:tr>
        <w:trPr>
          <w:cantSplit w:val="0"/>
          <w:trHeight w:val="666" w:hRule="atLeast"/>
          <w:tblHeader w:val="0"/>
        </w:trPr>
        <w:tc>
          <w:tcPr>
            <w:tcBorders>
              <w:right w:color="000000" w:space="0" w:sz="6" w:val="single"/>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07" w:lineRule="auto"/>
              <w:ind w:left="643" w:firstLine="0"/>
              <w:rPr>
                <w:b w:val="1"/>
                <w:color w:val="000000"/>
              </w:rPr>
            </w:pPr>
            <w:r w:rsidDel="00000000" w:rsidR="00000000" w:rsidRPr="00000000">
              <w:rPr>
                <w:b w:val="1"/>
                <w:color w:val="000000"/>
                <w:rtl w:val="0"/>
              </w:rPr>
              <w:t xml:space="preserve">PO3</w:t>
            </w:r>
          </w:p>
        </w:tc>
        <w:tc>
          <w:tcPr>
            <w:tcBorders>
              <w:left w:color="000000" w:space="0" w:sz="6"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ind w:right="599"/>
              <w:jc w:val="both"/>
              <w:rPr>
                <w:color w:val="000000"/>
              </w:rPr>
            </w:pPr>
            <w:r w:rsidDel="00000000" w:rsidR="00000000" w:rsidRPr="00000000">
              <w:rPr>
                <w:b w:val="1"/>
                <w:color w:val="000000"/>
                <w:rtl w:val="0"/>
              </w:rPr>
              <w:t xml:space="preserve">Design/development of solutions: </w:t>
            </w:r>
            <w:r w:rsidDel="00000000" w:rsidR="00000000" w:rsidRPr="00000000">
              <w:rPr>
                <w:color w:val="000000"/>
                <w:rtl w:val="0"/>
              </w:rPr>
              <w:t xml:space="preserve">Design </w:t>
            </w:r>
            <w:r w:rsidDel="00000000" w:rsidR="00000000" w:rsidRPr="00000000">
              <w:rPr>
                <w:rFonts w:ascii="Times New Roman" w:cs="Times New Roman" w:eastAsia="Times New Roman" w:hAnsi="Times New Roman"/>
                <w:sz w:val="24"/>
                <w:szCs w:val="24"/>
                <w:rtl w:val="0"/>
              </w:rPr>
              <w:t xml:space="preserve">creative solutions for complex engineering problems and design/develop systems/components/processes to meet identified needs with consideration for the public health and safety, whole-life cost, net zero carbon, culture, society and environment as required. (WK5).</w:t>
            </w:r>
            <w:r w:rsidDel="00000000" w:rsidR="00000000" w:rsidRPr="00000000">
              <w:rPr>
                <w:rtl w:val="0"/>
              </w:rPr>
            </w:r>
          </w:p>
        </w:tc>
      </w:tr>
      <w:tr>
        <w:trPr>
          <w:cantSplit w:val="0"/>
          <w:trHeight w:val="565" w:hRule="atLeast"/>
          <w:tblHeader w:val="0"/>
        </w:trPr>
        <w:tc>
          <w:tcPr>
            <w:tcBorders>
              <w:right w:color="000000" w:space="0" w:sz="6"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54" w:lineRule="auto"/>
              <w:ind w:left="648" w:firstLine="0"/>
              <w:rPr>
                <w:b w:val="1"/>
                <w:color w:val="000000"/>
              </w:rPr>
            </w:pPr>
            <w:r w:rsidDel="00000000" w:rsidR="00000000" w:rsidRPr="00000000">
              <w:rPr>
                <w:b w:val="1"/>
                <w:rtl w:val="0"/>
              </w:rPr>
              <w:t xml:space="preserve">PO4</w:t>
            </w:r>
            <w:r w:rsidDel="00000000" w:rsidR="00000000" w:rsidRPr="00000000">
              <w:rPr>
                <w:rtl w:val="0"/>
              </w:rPr>
            </w:r>
          </w:p>
        </w:tc>
        <w:tc>
          <w:tcPr>
            <w:tcBorders>
              <w:left w:color="000000" w:space="0" w:sz="6"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30" w:line="242" w:lineRule="auto"/>
              <w:rPr>
                <w:color w:val="000000"/>
              </w:rPr>
            </w:pPr>
            <w:r w:rsidDel="00000000" w:rsidR="00000000" w:rsidRPr="00000000">
              <w:rPr>
                <w:rFonts w:ascii="Times New Roman" w:cs="Times New Roman" w:eastAsia="Times New Roman" w:hAnsi="Times New Roman"/>
                <w:b w:val="1"/>
                <w:sz w:val="24"/>
                <w:szCs w:val="24"/>
                <w:rtl w:val="0"/>
              </w:rPr>
              <w:t xml:space="preserve">Conduct Investigations of Complex Problems: </w:t>
            </w:r>
            <w:r w:rsidDel="00000000" w:rsidR="00000000" w:rsidRPr="00000000">
              <w:rPr>
                <w:rFonts w:ascii="Times New Roman" w:cs="Times New Roman" w:eastAsia="Times New Roman" w:hAnsi="Times New Roman"/>
                <w:sz w:val="24"/>
                <w:szCs w:val="24"/>
                <w:rtl w:val="0"/>
              </w:rPr>
              <w:t xml:space="preserve">Conduct investigations of complex engineering problems using research-based knowledge including design of experiments, modelling, analysis &amp; interpretation of data to provide valid conclusions. (WK8).</w:t>
            </w:r>
            <w:r w:rsidDel="00000000" w:rsidR="00000000" w:rsidRPr="00000000">
              <w:rPr>
                <w:rtl w:val="0"/>
              </w:rPr>
            </w:r>
          </w:p>
        </w:tc>
      </w:tr>
      <w:tr>
        <w:trPr>
          <w:cantSplit w:val="0"/>
          <w:trHeight w:val="565" w:hRule="atLeast"/>
          <w:tblHeader w:val="0"/>
        </w:trPr>
        <w:tc>
          <w:tcPr>
            <w:tcBorders>
              <w:right w:color="000000" w:space="0" w:sz="6"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154" w:lineRule="auto"/>
              <w:ind w:left="648" w:firstLine="0"/>
              <w:rPr>
                <w:b w:val="1"/>
                <w:color w:val="000000"/>
              </w:rPr>
            </w:pPr>
            <w:r w:rsidDel="00000000" w:rsidR="00000000" w:rsidRPr="00000000">
              <w:rPr>
                <w:b w:val="1"/>
                <w:color w:val="000000"/>
                <w:rtl w:val="0"/>
              </w:rPr>
              <w:t xml:space="preserve">PO5</w:t>
            </w:r>
          </w:p>
        </w:tc>
        <w:tc>
          <w:tcPr>
            <w:tcBorders>
              <w:left w:color="000000" w:space="0" w:sz="6" w:val="single"/>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30" w:line="242" w:lineRule="auto"/>
              <w:rPr>
                <w:color w:val="000000"/>
              </w:rPr>
            </w:pPr>
            <w:r w:rsidDel="00000000" w:rsidR="00000000" w:rsidRPr="00000000">
              <w:rPr>
                <w:b w:val="1"/>
                <w:color w:val="000000"/>
                <w:rtl w:val="0"/>
              </w:rPr>
              <w:t xml:space="preserve">Modern tool usage: </w:t>
            </w:r>
            <w:r w:rsidDel="00000000" w:rsidR="00000000" w:rsidRPr="00000000">
              <w:rPr>
                <w:color w:val="000000"/>
                <w:rtl w:val="0"/>
              </w:rPr>
              <w:t xml:space="preserve">Create, select, and apply appropriate techniques, resources, and modern </w:t>
            </w:r>
            <w:r w:rsidDel="00000000" w:rsidR="00000000" w:rsidRPr="00000000">
              <w:rPr>
                <w:rFonts w:ascii="Times New Roman" w:cs="Times New Roman" w:eastAsia="Times New Roman" w:hAnsi="Times New Roman"/>
                <w:sz w:val="24"/>
                <w:szCs w:val="24"/>
                <w:rtl w:val="0"/>
              </w:rPr>
              <w:t xml:space="preserve">engineering &amp; IT tools, including prediction and modelling recognizing their limitations to solve complex engineering problems. (WK2 and WK6).</w:t>
            </w:r>
            <w:r w:rsidDel="00000000" w:rsidR="00000000" w:rsidRPr="00000000">
              <w:rPr>
                <w:rtl w:val="0"/>
              </w:rPr>
            </w:r>
          </w:p>
        </w:tc>
      </w:tr>
      <w:tr>
        <w:trPr>
          <w:cantSplit w:val="0"/>
          <w:trHeight w:val="561" w:hRule="atLeast"/>
          <w:tblHeader w:val="0"/>
        </w:trPr>
        <w:tc>
          <w:tcPr>
            <w:tcBorders>
              <w:right w:color="000000" w:space="0" w:sz="6"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149" w:lineRule="auto"/>
              <w:ind w:left="648" w:firstLine="0"/>
              <w:rPr>
                <w:b w:val="1"/>
                <w:color w:val="000000"/>
              </w:rPr>
            </w:pPr>
            <w:r w:rsidDel="00000000" w:rsidR="00000000" w:rsidRPr="00000000">
              <w:rPr>
                <w:b w:val="1"/>
                <w:color w:val="000000"/>
                <w:rtl w:val="0"/>
              </w:rPr>
              <w:t xml:space="preserve">PO6</w:t>
            </w:r>
          </w:p>
        </w:tc>
        <w:tc>
          <w:tcPr>
            <w:tcBorders>
              <w:left w:color="000000" w:space="0" w:sz="6"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ind w:right="607"/>
              <w:jc w:val="both"/>
              <w:rPr>
                <w:color w:val="000000"/>
              </w:rPr>
            </w:pPr>
            <w:r w:rsidDel="00000000" w:rsidR="00000000" w:rsidRPr="00000000">
              <w:rPr>
                <w:rFonts w:ascii="Times New Roman" w:cs="Times New Roman" w:eastAsia="Times New Roman" w:hAnsi="Times New Roman"/>
                <w:b w:val="1"/>
                <w:sz w:val="24"/>
                <w:szCs w:val="24"/>
                <w:rtl w:val="0"/>
              </w:rPr>
              <w:t xml:space="preserve">The Engineer and The World: </w:t>
            </w:r>
            <w:r w:rsidDel="00000000" w:rsidR="00000000" w:rsidRPr="00000000">
              <w:rPr>
                <w:rFonts w:ascii="Times New Roman" w:cs="Times New Roman" w:eastAsia="Times New Roman" w:hAnsi="Times New Roman"/>
                <w:sz w:val="24"/>
                <w:szCs w:val="24"/>
                <w:rtl w:val="0"/>
              </w:rPr>
              <w:t xml:space="preserve">Analyze and evaluate societal and environmental aspects while solving complex engineering problems for its impact on sustainability with reference to economy, health, safety, legal framework, culture and environment. (WK1, WK5, and WK7).</w:t>
            </w:r>
            <w:r w:rsidDel="00000000" w:rsidR="00000000" w:rsidRPr="00000000">
              <w:rPr>
                <w:rtl w:val="0"/>
              </w:rPr>
            </w:r>
          </w:p>
        </w:tc>
      </w:tr>
      <w:tr>
        <w:trPr>
          <w:cantSplit w:val="0"/>
          <w:trHeight w:val="556" w:hRule="atLeast"/>
          <w:tblHeader w:val="0"/>
        </w:trPr>
        <w:tc>
          <w:tcPr>
            <w:tcBorders>
              <w:right w:color="000000" w:space="0" w:sz="6"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45" w:lineRule="auto"/>
              <w:ind w:left="648" w:firstLine="0"/>
              <w:rPr>
                <w:b w:val="1"/>
                <w:color w:val="000000"/>
              </w:rPr>
            </w:pPr>
            <w:r w:rsidDel="00000000" w:rsidR="00000000" w:rsidRPr="00000000">
              <w:rPr>
                <w:b w:val="1"/>
                <w:color w:val="000000"/>
                <w:rtl w:val="0"/>
              </w:rPr>
              <w:t xml:space="preserve">PO</w:t>
            </w:r>
            <w:r w:rsidDel="00000000" w:rsidR="00000000" w:rsidRPr="00000000">
              <w:rPr>
                <w:b w:val="1"/>
                <w:rtl w:val="0"/>
              </w:rPr>
              <w:t xml:space="preserve">7</w:t>
            </w:r>
            <w:r w:rsidDel="00000000" w:rsidR="00000000" w:rsidRPr="00000000">
              <w:rPr>
                <w:rtl w:val="0"/>
              </w:rPr>
            </w:r>
          </w:p>
        </w:tc>
        <w:tc>
          <w:tcPr>
            <w:tcBorders>
              <w:left w:color="000000" w:space="0" w:sz="6" w:val="single"/>
            </w:tcBorders>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8.00000000000006" w:lineRule="auto"/>
              <w:ind w:right="606"/>
              <w:jc w:val="both"/>
              <w:rPr>
                <w:color w:val="000000"/>
              </w:rPr>
            </w:pPr>
            <w:r w:rsidDel="00000000" w:rsidR="00000000" w:rsidRPr="00000000">
              <w:rPr>
                <w:b w:val="1"/>
                <w:color w:val="000000"/>
                <w:rtl w:val="0"/>
              </w:rPr>
              <w:t xml:space="preserve">Ethics: </w:t>
            </w:r>
            <w:r w:rsidDel="00000000" w:rsidR="00000000" w:rsidRPr="00000000">
              <w:rPr>
                <w:color w:val="000000"/>
                <w:rtl w:val="0"/>
              </w:rPr>
              <w:t xml:space="preserve">Apply ethical principles and commit to professional ethics</w:t>
            </w:r>
            <w:r w:rsidDel="00000000" w:rsidR="00000000" w:rsidRPr="00000000">
              <w:rPr>
                <w:rFonts w:ascii="Times New Roman" w:cs="Times New Roman" w:eastAsia="Times New Roman" w:hAnsi="Times New Roman"/>
                <w:sz w:val="24"/>
                <w:szCs w:val="24"/>
                <w:rtl w:val="0"/>
              </w:rPr>
              <w:t xml:space="preserve">, human values, diversity and inclusion; adhere to national &amp; international laws. (WK9). </w:t>
            </w:r>
            <w:r w:rsidDel="00000000" w:rsidR="00000000" w:rsidRPr="00000000">
              <w:rPr>
                <w:rtl w:val="0"/>
              </w:rPr>
            </w:r>
          </w:p>
        </w:tc>
      </w:tr>
      <w:tr>
        <w:trPr>
          <w:cantSplit w:val="0"/>
          <w:trHeight w:val="566" w:hRule="atLeast"/>
          <w:tblHeader w:val="0"/>
        </w:trPr>
        <w:tc>
          <w:tcPr>
            <w:tcBorders>
              <w:right w:color="000000" w:space="0" w:sz="6"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54" w:lineRule="auto"/>
              <w:ind w:left="648" w:firstLine="0"/>
              <w:rPr>
                <w:b w:val="1"/>
                <w:color w:val="000000"/>
              </w:rPr>
            </w:pPr>
            <w:r w:rsidDel="00000000" w:rsidR="00000000" w:rsidRPr="00000000">
              <w:rPr>
                <w:b w:val="1"/>
                <w:color w:val="000000"/>
                <w:rtl w:val="0"/>
              </w:rPr>
              <w:t xml:space="preserve">PO</w:t>
            </w:r>
            <w:r w:rsidDel="00000000" w:rsidR="00000000" w:rsidRPr="00000000">
              <w:rPr>
                <w:b w:val="1"/>
                <w:rtl w:val="0"/>
              </w:rPr>
              <w:t xml:space="preserve">8</w:t>
            </w:r>
            <w:r w:rsidDel="00000000" w:rsidR="00000000" w:rsidRPr="00000000">
              <w:rPr>
                <w:rtl w:val="0"/>
              </w:rPr>
            </w:r>
          </w:p>
        </w:tc>
        <w:tc>
          <w:tcPr>
            <w:tcBorders>
              <w:left w:color="000000" w:space="0" w:sz="6" w:val="single"/>
            </w:tcBorders>
          </w:tcPr>
          <w:p w:rsidR="00000000" w:rsidDel="00000000" w:rsidP="00000000" w:rsidRDefault="00000000" w:rsidRPr="00000000" w14:paraId="000000F5">
            <w:pPr>
              <w:spacing w:line="278.00000000000006" w:lineRule="auto"/>
              <w:ind w:right="609"/>
              <w:jc w:val="both"/>
              <w:rPr/>
            </w:pPr>
            <w:r w:rsidDel="00000000" w:rsidR="00000000" w:rsidRPr="00000000">
              <w:rPr>
                <w:b w:val="1"/>
                <w:rtl w:val="0"/>
              </w:rPr>
              <w:t xml:space="preserve">Individual and </w:t>
            </w:r>
            <w:r w:rsidDel="00000000" w:rsidR="00000000" w:rsidRPr="00000000">
              <w:rPr>
                <w:rFonts w:ascii="Times New Roman" w:cs="Times New Roman" w:eastAsia="Times New Roman" w:hAnsi="Times New Roman"/>
                <w:b w:val="1"/>
                <w:sz w:val="24"/>
                <w:szCs w:val="24"/>
                <w:rtl w:val="0"/>
              </w:rPr>
              <w:t xml:space="preserve">Collaborative Team work: </w:t>
            </w:r>
            <w:r w:rsidDel="00000000" w:rsidR="00000000" w:rsidRPr="00000000">
              <w:rPr>
                <w:rFonts w:ascii="Times New Roman" w:cs="Times New Roman" w:eastAsia="Times New Roman" w:hAnsi="Times New Roman"/>
                <w:sz w:val="24"/>
                <w:szCs w:val="24"/>
                <w:rtl w:val="0"/>
              </w:rPr>
              <w:t xml:space="preserve">Function effectively as an individual, and as a member or leader in diverse/multi-disciplinary teams.</w:t>
            </w:r>
            <w:r w:rsidDel="00000000" w:rsidR="00000000" w:rsidRPr="00000000">
              <w:rPr>
                <w:rtl w:val="0"/>
              </w:rPr>
            </w:r>
          </w:p>
        </w:tc>
      </w:tr>
      <w:tr>
        <w:trPr>
          <w:cantSplit w:val="0"/>
          <w:trHeight w:val="403" w:hRule="atLeast"/>
          <w:tblHeader w:val="0"/>
        </w:trPr>
        <w:tc>
          <w:tcPr>
            <w:tcBorders>
              <w:right w:color="000000" w:space="0" w:sz="6"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73" w:lineRule="auto"/>
              <w:ind w:left="595" w:firstLine="0"/>
              <w:rPr>
                <w:b w:val="1"/>
                <w:color w:val="000000"/>
              </w:rPr>
            </w:pPr>
            <w:r w:rsidDel="00000000" w:rsidR="00000000" w:rsidRPr="00000000">
              <w:rPr>
                <w:b w:val="1"/>
                <w:color w:val="000000"/>
                <w:rtl w:val="0"/>
              </w:rPr>
              <w:t xml:space="preserve">PO</w:t>
            </w:r>
            <w:r w:rsidDel="00000000" w:rsidR="00000000" w:rsidRPr="00000000">
              <w:rPr>
                <w:b w:val="1"/>
                <w:rtl w:val="0"/>
              </w:rPr>
              <w:t xml:space="preserve">9</w:t>
            </w:r>
            <w:r w:rsidDel="00000000" w:rsidR="00000000" w:rsidRPr="00000000">
              <w:rPr>
                <w:rtl w:val="0"/>
              </w:rPr>
            </w:r>
          </w:p>
        </w:tc>
        <w:tc>
          <w:tcPr>
            <w:tcBorders>
              <w:left w:color="000000" w:space="0" w:sz="6" w:val="single"/>
            </w:tcBorders>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20" w:lineRule="auto"/>
              <w:rPr>
                <w:color w:val="000000"/>
              </w:rPr>
            </w:pPr>
            <w:r w:rsidDel="00000000" w:rsidR="00000000" w:rsidRPr="00000000">
              <w:rPr>
                <w:b w:val="1"/>
                <w:color w:val="000000"/>
                <w:rtl w:val="0"/>
              </w:rPr>
              <w:t xml:space="preserve">Communication: </w:t>
            </w:r>
            <w:r w:rsidDel="00000000" w:rsidR="00000000" w:rsidRPr="00000000">
              <w:rPr>
                <w:color w:val="000000"/>
                <w:rtl w:val="0"/>
              </w:rPr>
              <w:t xml:space="preserve">Communicate effectively </w:t>
            </w:r>
            <w:r w:rsidDel="00000000" w:rsidR="00000000" w:rsidRPr="00000000">
              <w:rPr>
                <w:rFonts w:ascii="Times New Roman" w:cs="Times New Roman" w:eastAsia="Times New Roman" w:hAnsi="Times New Roman"/>
                <w:sz w:val="24"/>
                <w:szCs w:val="24"/>
                <w:rtl w:val="0"/>
              </w:rPr>
              <w:t xml:space="preserve">and inclusively within the engineering community and society at large, such as being able to comprehend and write effective reports and design documentation, make effective presentations considering cultural, language, and learning differences.</w:t>
            </w:r>
            <w:r w:rsidDel="00000000" w:rsidR="00000000" w:rsidRPr="00000000">
              <w:rPr>
                <w:rtl w:val="0"/>
              </w:rPr>
            </w:r>
          </w:p>
        </w:tc>
      </w:tr>
      <w:tr>
        <w:trPr>
          <w:cantSplit w:val="0"/>
          <w:trHeight w:val="839" w:hRule="atLeast"/>
          <w:tblHeader w:val="0"/>
        </w:trPr>
        <w:tc>
          <w:tcPr>
            <w:tcBorders>
              <w:right w:color="000000" w:space="0" w:sz="6"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6" w:lineRule="auto"/>
              <w:rPr>
                <w:b w:val="1"/>
                <w:color w:val="000000"/>
                <w:sz w:val="25"/>
                <w:szCs w:val="25"/>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595" w:firstLine="0"/>
              <w:rPr>
                <w:b w:val="1"/>
                <w:color w:val="000000"/>
              </w:rPr>
            </w:pPr>
            <w:r w:rsidDel="00000000" w:rsidR="00000000" w:rsidRPr="00000000">
              <w:rPr>
                <w:b w:val="1"/>
                <w:color w:val="000000"/>
                <w:rtl w:val="0"/>
              </w:rPr>
              <w:t xml:space="preserve">PO1</w:t>
            </w:r>
            <w:r w:rsidDel="00000000" w:rsidR="00000000" w:rsidRPr="00000000">
              <w:rPr>
                <w:b w:val="1"/>
                <w:rtl w:val="0"/>
              </w:rPr>
              <w:t xml:space="preserve">0</w:t>
            </w:r>
            <w:r w:rsidDel="00000000" w:rsidR="00000000" w:rsidRPr="00000000">
              <w:rPr>
                <w:rtl w:val="0"/>
              </w:rPr>
            </w:r>
          </w:p>
        </w:tc>
        <w:tc>
          <w:tcPr>
            <w:tcBorders>
              <w:left w:color="000000" w:space="0" w:sz="6"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 w:line="278.00000000000006" w:lineRule="auto"/>
              <w:ind w:right="598"/>
              <w:jc w:val="both"/>
              <w:rPr/>
            </w:pPr>
            <w:r w:rsidDel="00000000" w:rsidR="00000000" w:rsidRPr="00000000">
              <w:rPr>
                <w:b w:val="1"/>
                <w:color w:val="000000"/>
                <w:rtl w:val="0"/>
              </w:rPr>
              <w:t xml:space="preserve">Project management and </w:t>
            </w:r>
            <w:r w:rsidDel="00000000" w:rsidR="00000000" w:rsidRPr="00000000">
              <w:rPr>
                <w:b w:val="1"/>
                <w:rtl w:val="0"/>
              </w:rPr>
              <w:t xml:space="preserve">F</w:t>
            </w:r>
            <w:r w:rsidDel="00000000" w:rsidR="00000000" w:rsidRPr="00000000">
              <w:rPr>
                <w:b w:val="1"/>
                <w:color w:val="000000"/>
                <w:rtl w:val="0"/>
              </w:rPr>
              <w:t xml:space="preserve">inance:</w:t>
            </w:r>
            <w:r w:rsidDel="00000000" w:rsidR="00000000" w:rsidRPr="00000000">
              <w:rPr>
                <w:color w:val="000000"/>
                <w:rtl w:val="0"/>
              </w:rPr>
              <w:t xml:space="preserve"> </w:t>
            </w:r>
            <w:r w:rsidDel="00000000" w:rsidR="00000000" w:rsidRPr="00000000">
              <w:rPr>
                <w:rFonts w:ascii="Times New Roman" w:cs="Times New Roman" w:eastAsia="Times New Roman" w:hAnsi="Times New Roman"/>
                <w:sz w:val="24"/>
                <w:szCs w:val="24"/>
                <w:rtl w:val="0"/>
              </w:rPr>
              <w:t xml:space="preserve">Apply knowledge and understanding of engineering management principles and economic decision-making and apply these to one’s own work, as a member and leader in a team, and to manage projects and in multidisciplinary environments.</w:t>
            </w:r>
            <w:r w:rsidDel="00000000" w:rsidR="00000000" w:rsidRPr="00000000">
              <w:rPr>
                <w:rtl w:val="0"/>
              </w:rPr>
            </w:r>
          </w:p>
        </w:tc>
      </w:tr>
      <w:tr>
        <w:trPr>
          <w:cantSplit w:val="0"/>
          <w:trHeight w:val="566" w:hRule="atLeast"/>
          <w:tblHeader w:val="0"/>
        </w:trPr>
        <w:tc>
          <w:tcPr>
            <w:tcBorders>
              <w:right w:color="000000" w:space="0" w:sz="6" w:val="single"/>
            </w:tcBorders>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54" w:lineRule="auto"/>
              <w:ind w:left="595" w:firstLine="0"/>
              <w:rPr>
                <w:b w:val="1"/>
                <w:color w:val="000000"/>
              </w:rPr>
            </w:pPr>
            <w:r w:rsidDel="00000000" w:rsidR="00000000" w:rsidRPr="00000000">
              <w:rPr>
                <w:b w:val="1"/>
                <w:color w:val="000000"/>
                <w:rtl w:val="0"/>
              </w:rPr>
              <w:t xml:space="preserve">PO1</w:t>
            </w:r>
            <w:r w:rsidDel="00000000" w:rsidR="00000000" w:rsidRPr="00000000">
              <w:rPr>
                <w:b w:val="1"/>
                <w:rtl w:val="0"/>
              </w:rPr>
              <w:t xml:space="preserve">1</w:t>
            </w:r>
            <w:r w:rsidDel="00000000" w:rsidR="00000000" w:rsidRPr="00000000">
              <w:rPr>
                <w:rtl w:val="0"/>
              </w:rPr>
            </w:r>
          </w:p>
        </w:tc>
        <w:tc>
          <w:tcPr>
            <w:tcBorders>
              <w:left w:color="000000" w:space="0" w:sz="6"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3" w:lineRule="auto"/>
              <w:ind w:right="599"/>
              <w:jc w:val="both"/>
              <w:rPr>
                <w:rFonts w:ascii="Times New Roman" w:cs="Times New Roman" w:eastAsia="Times New Roman" w:hAnsi="Times New Roman"/>
                <w:b w:val="1"/>
                <w:sz w:val="24"/>
                <w:szCs w:val="24"/>
              </w:rPr>
            </w:pPr>
            <w:r w:rsidDel="00000000" w:rsidR="00000000" w:rsidRPr="00000000">
              <w:rPr>
                <w:b w:val="1"/>
                <w:color w:val="000000"/>
                <w:rtl w:val="0"/>
              </w:rPr>
              <w:t xml:space="preserve">Life-long learning: </w:t>
            </w:r>
            <w:r w:rsidDel="00000000" w:rsidR="00000000" w:rsidRPr="00000000">
              <w:rPr>
                <w:color w:val="000000"/>
                <w:rtl w:val="0"/>
              </w:rPr>
              <w:t xml:space="preserve">Recognize the need for, and have the preparation and ability </w:t>
            </w:r>
            <w:r w:rsidDel="00000000" w:rsidR="00000000" w:rsidRPr="00000000">
              <w:rPr>
                <w:rFonts w:ascii="Times New Roman" w:cs="Times New Roman" w:eastAsia="Times New Roman" w:hAnsi="Times New Roman"/>
                <w:b w:val="1"/>
                <w:sz w:val="24"/>
                <w:szCs w:val="24"/>
                <w:rtl w:val="0"/>
              </w:rPr>
              <w:t xml:space="preserve">for:</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3" w:lineRule="auto"/>
              <w:ind w:right="5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independent and life-long learning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3" w:lineRule="auto"/>
              <w:ind w:right="5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adaptability to new and emerging technologies and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3" w:lineRule="auto"/>
              <w:ind w:right="599"/>
              <w:jc w:val="both"/>
              <w:rPr/>
            </w:pPr>
            <w:r w:rsidDel="00000000" w:rsidR="00000000" w:rsidRPr="00000000">
              <w:rPr>
                <w:rFonts w:ascii="Times New Roman" w:cs="Times New Roman" w:eastAsia="Times New Roman" w:hAnsi="Times New Roman"/>
                <w:sz w:val="24"/>
                <w:szCs w:val="24"/>
                <w:rtl w:val="0"/>
              </w:rPr>
              <w:t xml:space="preserve">iii) critical thinking in the broadest context of technological change. (WK8).</w:t>
            </w:r>
            <w:r w:rsidDel="00000000" w:rsidR="00000000" w:rsidRPr="00000000">
              <w:rPr>
                <w:rtl w:val="0"/>
              </w:rPr>
            </w:r>
          </w:p>
        </w:tc>
      </w:tr>
    </w:tbl>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6fc0"/>
          <w:sz w:val="28"/>
          <w:szCs w:val="28"/>
          <w:rtl w:val="0"/>
        </w:rPr>
        <w:t xml:space="preserve">COURSE ARTICULATION MATRIX</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tbl>
      <w:tblPr>
        <w:tblStyle w:val="Table6"/>
        <w:tblW w:w="8603.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579"/>
        <w:gridCol w:w="581"/>
        <w:gridCol w:w="579"/>
        <w:gridCol w:w="581"/>
        <w:gridCol w:w="583"/>
        <w:gridCol w:w="578"/>
        <w:gridCol w:w="578"/>
        <w:gridCol w:w="581"/>
        <w:gridCol w:w="578"/>
        <w:gridCol w:w="580"/>
        <w:gridCol w:w="580"/>
        <w:gridCol w:w="577"/>
        <w:gridCol w:w="582"/>
        <w:tblGridChange w:id="0">
          <w:tblGrid>
            <w:gridCol w:w="1066"/>
            <w:gridCol w:w="579"/>
            <w:gridCol w:w="581"/>
            <w:gridCol w:w="579"/>
            <w:gridCol w:w="581"/>
            <w:gridCol w:w="583"/>
            <w:gridCol w:w="578"/>
            <w:gridCol w:w="578"/>
            <w:gridCol w:w="581"/>
            <w:gridCol w:w="578"/>
            <w:gridCol w:w="580"/>
            <w:gridCol w:w="580"/>
            <w:gridCol w:w="577"/>
            <w:gridCol w:w="582"/>
          </w:tblGrid>
        </w:tblGridChange>
      </w:tblGrid>
      <w:tr>
        <w:trPr>
          <w:cantSplit w:val="0"/>
          <w:trHeight w:val="796" w:hRule="atLeast"/>
          <w:tblHeader w:val="0"/>
        </w:trPr>
        <w:tc>
          <w:tcPr/>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COs#/ Pos</w:t>
            </w: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PO1</w:t>
            </w:r>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PO2</w:t>
            </w:r>
            <w:r w:rsidDel="00000000" w:rsidR="00000000" w:rsidRPr="00000000">
              <w:rPr>
                <w:rtl w:val="0"/>
              </w:rPr>
            </w:r>
          </w:p>
        </w:tc>
        <w:tc>
          <w:tcPr/>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PO3</w:t>
            </w:r>
            <w:r w:rsidDel="00000000" w:rsidR="00000000" w:rsidRPr="00000000">
              <w:rPr>
                <w:rtl w:val="0"/>
              </w:rPr>
            </w:r>
          </w:p>
        </w:tc>
        <w:tc>
          <w:tcPr/>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PO4</w:t>
            </w:r>
            <w:r w:rsidDel="00000000" w:rsidR="00000000" w:rsidRPr="00000000">
              <w:rPr>
                <w:rtl w:val="0"/>
              </w:rPr>
            </w:r>
          </w:p>
        </w:tc>
        <w:tc>
          <w:tcPr/>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PO5</w:t>
            </w:r>
            <w:r w:rsidDel="00000000" w:rsidR="00000000" w:rsidRPr="00000000">
              <w:rPr>
                <w:rtl w:val="0"/>
              </w:rPr>
            </w:r>
          </w:p>
        </w:tc>
        <w:tc>
          <w:tcPr/>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PO6</w:t>
            </w:r>
            <w:r w:rsidDel="00000000" w:rsidR="00000000" w:rsidRPr="00000000">
              <w:rPr>
                <w:rtl w:val="0"/>
              </w:rPr>
            </w:r>
          </w:p>
        </w:tc>
        <w:tc>
          <w:tcPr/>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PO7</w:t>
            </w:r>
            <w:r w:rsidDel="00000000" w:rsidR="00000000" w:rsidRPr="00000000">
              <w:rPr>
                <w:rtl w:val="0"/>
              </w:rPr>
            </w:r>
          </w:p>
        </w:tc>
        <w:tc>
          <w:tcPr/>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PO8</w:t>
            </w: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PO9</w:t>
            </w:r>
            <w:r w:rsidDel="00000000" w:rsidR="00000000" w:rsidRPr="00000000">
              <w:rPr>
                <w:rtl w:val="0"/>
              </w:rPr>
            </w:r>
          </w:p>
        </w:tc>
        <w:tc>
          <w:tcPr/>
          <w:p w:rsidR="00000000" w:rsidDel="00000000" w:rsidP="00000000" w:rsidRDefault="00000000" w:rsidRPr="00000000" w14:paraId="0000010D">
            <w:pPr>
              <w:rPr>
                <w:rFonts w:ascii="Times New Roman" w:cs="Times New Roman" w:eastAsia="Times New Roman" w:hAnsi="Times New Roman"/>
                <w:b w:val="1"/>
                <w:color w:val="000101"/>
                <w:sz w:val="24"/>
                <w:szCs w:val="24"/>
              </w:rPr>
            </w:pPr>
            <w:r w:rsidDel="00000000" w:rsidR="00000000" w:rsidRPr="00000000">
              <w:rPr>
                <w:rFonts w:ascii="Times New Roman" w:cs="Times New Roman" w:eastAsia="Times New Roman" w:hAnsi="Times New Roman"/>
                <w:b w:val="1"/>
                <w:color w:val="000101"/>
                <w:sz w:val="24"/>
                <w:szCs w:val="24"/>
                <w:rtl w:val="0"/>
              </w:rPr>
              <w:t xml:space="preserve">PO</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10</w:t>
            </w:r>
            <w:r w:rsidDel="00000000" w:rsidR="00000000" w:rsidRPr="00000000">
              <w:rPr>
                <w:rtl w:val="0"/>
              </w:rPr>
            </w:r>
          </w:p>
        </w:tc>
        <w:tc>
          <w:tcPr/>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PO11</w:t>
            </w:r>
            <w:r w:rsidDel="00000000" w:rsidR="00000000" w:rsidRPr="00000000">
              <w:rPr>
                <w:rtl w:val="0"/>
              </w:rPr>
            </w:r>
          </w:p>
        </w:tc>
        <w:tc>
          <w:tcPr>
            <w:shd w:fill="bfbfbf" w:val="clear"/>
          </w:tcPr>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PSO1</w:t>
            </w:r>
            <w:r w:rsidDel="00000000" w:rsidR="00000000" w:rsidRPr="00000000">
              <w:rPr>
                <w:rtl w:val="0"/>
              </w:rPr>
            </w:r>
          </w:p>
        </w:tc>
        <w:tc>
          <w:tcPr>
            <w:shd w:fill="bfbfbf" w:val="clear"/>
          </w:tcPr>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101"/>
                <w:sz w:val="24"/>
                <w:szCs w:val="24"/>
                <w:rtl w:val="0"/>
              </w:rPr>
              <w:t xml:space="preserve">PSO2</w:t>
            </w: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10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10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101"/>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A">
      <w:pP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Note: </w:t>
      </w:r>
      <w:r w:rsidDel="00000000" w:rsidR="00000000" w:rsidRPr="00000000">
        <w:rPr>
          <w:rFonts w:ascii="Times New Roman" w:cs="Times New Roman" w:eastAsia="Times New Roman" w:hAnsi="Times New Roman"/>
          <w:color w:val="000009"/>
          <w:sz w:val="24"/>
          <w:szCs w:val="24"/>
          <w:rtl w:val="0"/>
        </w:rPr>
        <w:t xml:space="preserve">1-Low, 2-Medium, 3-High</w:t>
      </w:r>
    </w:p>
    <w:p w:rsidR="00000000" w:rsidDel="00000000" w:rsidP="00000000" w:rsidRDefault="00000000" w:rsidRPr="00000000" w14:paraId="0000014B">
      <w:pPr>
        <w:rPr>
          <w:rFonts w:ascii="Times New Roman" w:cs="Times New Roman" w:eastAsia="Times New Roman" w:hAnsi="Times New Roman"/>
          <w:color w:val="006fc0"/>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6fc0"/>
          <w:sz w:val="28"/>
          <w:szCs w:val="28"/>
          <w:rtl w:val="0"/>
        </w:rPr>
        <w:t xml:space="preserve">COURSE ASSESSMENT</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assessment patterns are the assessment tools used both in formative and summative examinations.</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tbl>
      <w:tblPr>
        <w:tblStyle w:val="Table7"/>
        <w:tblW w:w="8696.0" w:type="dxa"/>
        <w:jc w:val="left"/>
        <w:tblLayout w:type="fixed"/>
        <w:tblLook w:val="0400"/>
      </w:tblPr>
      <w:tblGrid>
        <w:gridCol w:w="1604"/>
        <w:gridCol w:w="1317"/>
        <w:gridCol w:w="1277"/>
        <w:gridCol w:w="628"/>
        <w:gridCol w:w="689"/>
        <w:gridCol w:w="2057"/>
        <w:gridCol w:w="1124"/>
        <w:tblGridChange w:id="0">
          <w:tblGrid>
            <w:gridCol w:w="1604"/>
            <w:gridCol w:w="1317"/>
            <w:gridCol w:w="1277"/>
            <w:gridCol w:w="628"/>
            <w:gridCol w:w="689"/>
            <w:gridCol w:w="2057"/>
            <w:gridCol w:w="1124"/>
          </w:tblGrid>
        </w:tblGridChange>
      </w:tblGrid>
      <w:tr>
        <w:trPr>
          <w:cantSplit w:val="0"/>
          <w:trHeight w:val="39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Course</w:t>
            </w: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 Total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Weightage</w:t>
            </w: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(CIE-SEE)</w:t>
            </w:r>
          </w:p>
        </w:tc>
      </w:tr>
      <w:tr>
        <w:trPr>
          <w:cantSplit w:val="0"/>
          <w:trHeight w:val="78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w:t>
            </w:r>
          </w:p>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Work/</w:t>
            </w:r>
          </w:p>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Laboratory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50-50</w:t>
            </w:r>
          </w:p>
        </w:tc>
      </w:tr>
    </w:tbl>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Quiz, Class test, SWAYAM/NPTEL/MOOCs etc.</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sdt>
      <w:sdtPr>
        <w:lock w:val="contentLocked"/>
        <w:id w:val="1565510680"/>
        <w:tag w:val="goog_rdk_4"/>
      </w:sdtPr>
      <w:sdtContent>
        <w:tbl>
          <w:tblPr>
            <w:tblStyle w:val="Table8"/>
            <w:tblW w:w="7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915"/>
            <w:tblGridChange w:id="0">
              <w:tblGrid>
                <w:gridCol w:w="6705"/>
                <w:gridCol w:w="9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Rubrics for LAB component </w:t>
                </w:r>
              </w:p>
            </w:tc>
            <w:tc>
              <w:tcPr>
                <w:tcMar>
                  <w:top w:w="100.0" w:type="dxa"/>
                  <w:left w:w="100.0" w:type="dxa"/>
                  <w:bottom w:w="100.0" w:type="dxa"/>
                  <w:right w:w="10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Tests (3 x 5 marks each)</w:t>
                </w:r>
              </w:p>
            </w:tc>
            <w:tc>
              <w:tcP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Assignments /Notebook (Timely submission, neatness, completeness, accuracy and regularity - 1mark each)</w:t>
                </w:r>
              </w:p>
            </w:tc>
            <w:tc>
              <w:tcPr>
                <w:tcMar>
                  <w:top w:w="100.0" w:type="dxa"/>
                  <w:left w:w="100.0" w:type="dxa"/>
                  <w:bottom w:w="100.0" w:type="dxa"/>
                  <w:right w:w="10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 Viva (Understanding of the question, clarity of the concept, application, presentation ability and handling of the query - 1mark each)</w:t>
                </w:r>
              </w:p>
            </w:tc>
            <w:tc>
              <w:tcPr>
                <w:tcMar>
                  <w:top w:w="100.0" w:type="dxa"/>
                  <w:left w:w="100.0" w:type="dxa"/>
                  <w:bottom w:w="100.0" w:type="dxa"/>
                  <w:right w:w="10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Mar>
                  <w:top w:w="100.0" w:type="dxa"/>
                  <w:left w:w="100.0" w:type="dxa"/>
                  <w:bottom w:w="100.0" w:type="dxa"/>
                  <w:right w:w="10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r>
        </w:tbl>
      </w:sdtContent>
    </w:sdt>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color w:val="006fc0"/>
          <w:sz w:val="28"/>
          <w:szCs w:val="28"/>
        </w:rPr>
      </w:pPr>
      <w:r w:rsidDel="00000000" w:rsidR="00000000" w:rsidRPr="00000000">
        <w:rPr>
          <w:rFonts w:ascii="Times New Roman" w:cs="Times New Roman" w:eastAsia="Times New Roman" w:hAnsi="Times New Roman"/>
          <w:b w:val="1"/>
          <w:color w:val="006fc0"/>
          <w:sz w:val="28"/>
          <w:szCs w:val="28"/>
          <w:rtl w:val="0"/>
        </w:rPr>
        <w:t xml:space="preserve">COURSE CONTENT </w:t>
      </w:r>
    </w:p>
    <w:p w:rsidR="00000000" w:rsidDel="00000000" w:rsidP="00000000" w:rsidRDefault="00000000" w:rsidRPr="00000000" w14:paraId="00000185">
      <w:pPr>
        <w:rPr>
          <w:rFonts w:ascii="Times New Roman" w:cs="Times New Roman" w:eastAsia="Times New Roman" w:hAnsi="Times New Roman"/>
          <w:b w:val="1"/>
          <w:color w:val="006fc0"/>
          <w:sz w:val="20"/>
          <w:szCs w:val="20"/>
        </w:rPr>
      </w:pPr>
      <w:r w:rsidDel="00000000" w:rsidR="00000000" w:rsidRPr="00000000">
        <w:rPr>
          <w:rFonts w:ascii="Times New Roman" w:cs="Times New Roman" w:eastAsia="Times New Roman" w:hAnsi="Times New Roman"/>
          <w:b w:val="1"/>
          <w:color w:val="006fc0"/>
          <w:sz w:val="20"/>
          <w:szCs w:val="20"/>
          <w:rtl w:val="0"/>
        </w:rPr>
        <w:t xml:space="preserve">( PRACTICAL)</w:t>
      </w:r>
    </w:p>
    <w:p w:rsidR="00000000" w:rsidDel="00000000" w:rsidP="00000000" w:rsidRDefault="00000000" w:rsidRPr="00000000" w14:paraId="00000186">
      <w:pPr>
        <w:rPr>
          <w:rFonts w:ascii="Times New Roman" w:cs="Times New Roman" w:eastAsia="Times New Roman" w:hAnsi="Times New Roman"/>
          <w:b w:val="1"/>
          <w:color w:val="006fc0"/>
          <w:sz w:val="24"/>
          <w:szCs w:val="24"/>
        </w:rPr>
      </w:pPr>
      <w:r w:rsidDel="00000000" w:rsidR="00000000" w:rsidRPr="00000000">
        <w:rPr>
          <w:rtl w:val="0"/>
        </w:rPr>
      </w:r>
    </w:p>
    <w:tbl>
      <w:tblPr>
        <w:tblStyle w:val="Table9"/>
        <w:tblW w:w="7861.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61"/>
        <w:tblGridChange w:id="0">
          <w:tblGrid>
            <w:gridCol w:w="7861"/>
          </w:tblGrid>
        </w:tblGridChange>
      </w:tblGrid>
      <w:tr>
        <w:trPr>
          <w:cantSplit w:val="0"/>
          <w:trHeight w:val="456" w:hRule="atLeast"/>
          <w:tblHeader w:val="0"/>
        </w:trPr>
        <w:tc>
          <w:tcPr/>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CONTENT</w:t>
            </w:r>
          </w:p>
        </w:tc>
      </w:tr>
      <w:tr>
        <w:trPr>
          <w:cantSplit w:val="0"/>
          <w:trHeight w:val="1957" w:hRule="atLeast"/>
          <w:tblHeader w:val="0"/>
        </w:trPr>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4480.0" w:type="dxa"/>
              <w:jc w:val="left"/>
              <w:tblLayout w:type="fixed"/>
              <w:tblLook w:val="0400"/>
            </w:tblPr>
            <w:tblGrid>
              <w:gridCol w:w="4480"/>
              <w:tblGridChange w:id="0">
                <w:tblGrid>
                  <w:gridCol w:w="4480"/>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9">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A">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Vedic</w:t>
                  </w:r>
                  <w:r w:rsidDel="00000000" w:rsidR="00000000" w:rsidRPr="00000000">
                    <w:rPr>
                      <w:rFonts w:ascii="Calibri" w:cs="Calibri" w:eastAsia="Calibri" w:hAnsi="Calibri"/>
                      <w:color w:val="000000"/>
                      <w:rtl w:val="0"/>
                    </w:rPr>
                    <w:t xml:space="preserve"> maths</w:t>
                  </w:r>
                </w:p>
                <w:p w:rsidR="00000000" w:rsidDel="00000000" w:rsidP="00000000" w:rsidRDefault="00000000" w:rsidRPr="00000000" w14:paraId="0000018B">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Number System </w:t>
                  </w:r>
                </w:p>
                <w:p w:rsidR="00000000" w:rsidDel="00000000" w:rsidP="00000000" w:rsidRDefault="00000000" w:rsidRPr="00000000" w14:paraId="0000018C">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Class Test-1</w:t>
                  </w:r>
                </w:p>
                <w:p w:rsidR="00000000" w:rsidDel="00000000" w:rsidP="00000000" w:rsidRDefault="00000000" w:rsidRPr="00000000" w14:paraId="0000018D">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Percentage</w:t>
                  </w:r>
                </w:p>
                <w:p w:rsidR="00000000" w:rsidDel="00000000" w:rsidP="00000000" w:rsidRDefault="00000000" w:rsidRPr="00000000" w14:paraId="0000018E">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Profit &amp; Loss</w:t>
                  </w:r>
                </w:p>
                <w:p w:rsidR="00000000" w:rsidDel="00000000" w:rsidP="00000000" w:rsidRDefault="00000000" w:rsidRPr="00000000" w14:paraId="0000018F">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SI and CI</w:t>
                  </w:r>
                </w:p>
                <w:p w:rsidR="00000000" w:rsidDel="00000000" w:rsidP="00000000" w:rsidRDefault="00000000" w:rsidRPr="00000000" w14:paraId="00000190">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Cover-up + Class Test-2</w:t>
                  </w:r>
                </w:p>
                <w:p w:rsidR="00000000" w:rsidDel="00000000" w:rsidP="00000000" w:rsidRDefault="00000000" w:rsidRPr="00000000" w14:paraId="00000191">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 Interpretation</w:t>
                  </w:r>
                </w:p>
                <w:p w:rsidR="00000000" w:rsidDel="00000000" w:rsidP="00000000" w:rsidRDefault="00000000" w:rsidRPr="00000000" w14:paraId="00000192">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Directions/ Ratio</w:t>
                  </w:r>
                </w:p>
                <w:p w:rsidR="00000000" w:rsidDel="00000000" w:rsidP="00000000" w:rsidRDefault="00000000" w:rsidRPr="00000000" w14:paraId="00000193">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Proportion</w:t>
                  </w:r>
                </w:p>
                <w:p w:rsidR="00000000" w:rsidDel="00000000" w:rsidP="00000000" w:rsidRDefault="00000000" w:rsidRPr="00000000" w14:paraId="00000194">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Partnership and variation</w:t>
                  </w:r>
                </w:p>
                <w:p w:rsidR="00000000" w:rsidDel="00000000" w:rsidP="00000000" w:rsidRDefault="00000000" w:rsidRPr="00000000" w14:paraId="00000195">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Series</w:t>
                  </w:r>
                </w:p>
                <w:p w:rsidR="00000000" w:rsidDel="00000000" w:rsidP="00000000" w:rsidRDefault="00000000" w:rsidRPr="00000000" w14:paraId="00000196">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rPr>
                  </w:pPr>
                  <w:r w:rsidDel="00000000" w:rsidR="00000000" w:rsidRPr="00000000">
                    <w:rPr>
                      <w:rFonts w:ascii="Calibri" w:cs="Calibri" w:eastAsia="Calibri" w:hAnsi="Calibri"/>
                      <w:rtl w:val="0"/>
                    </w:rPr>
                    <w:t xml:space="preserve">Coding-decoding</w:t>
                  </w:r>
                </w:p>
                <w:p w:rsidR="00000000" w:rsidDel="00000000" w:rsidP="00000000" w:rsidRDefault="00000000" w:rsidRPr="00000000" w14:paraId="00000197">
                  <w:pPr>
                    <w:widowControl w:val="1"/>
                    <w:numPr>
                      <w:ilvl w:val="0"/>
                      <w:numId w:val="8"/>
                    </w:numPr>
                    <w:pBdr>
                      <w:top w:space="0" w:sz="0" w:val="nil"/>
                      <w:left w:space="0" w:sz="0" w:val="nil"/>
                      <w:bottom w:space="0" w:sz="0" w:val="nil"/>
                      <w:right w:space="0" w:sz="0" w:val="nil"/>
                      <w:between w:space="0" w:sz="0" w:val="nil"/>
                    </w:pBdr>
                    <w:spacing w:before="139" w:lineRule="auto"/>
                    <w:ind w:left="720" w:hanging="360"/>
                    <w:rPr>
                      <w:rFonts w:ascii="Calibri" w:cs="Calibri" w:eastAsia="Calibri" w:hAnsi="Calibri"/>
                    </w:rPr>
                  </w:pPr>
                  <w:r w:rsidDel="00000000" w:rsidR="00000000" w:rsidRPr="00000000">
                    <w:rPr>
                      <w:rFonts w:ascii="Calibri" w:cs="Calibri" w:eastAsia="Calibri" w:hAnsi="Calibri"/>
                      <w:rtl w:val="0"/>
                    </w:rPr>
                    <w:t xml:space="preserve">Average, Mixtures &amp; Alligation</w:t>
                  </w:r>
                </w:p>
                <w:p w:rsidR="00000000" w:rsidDel="00000000" w:rsidP="00000000" w:rsidRDefault="00000000" w:rsidRPr="00000000" w14:paraId="00000198">
                  <w:pPr>
                    <w:widowControl w:val="1"/>
                    <w:numPr>
                      <w:ilvl w:val="0"/>
                      <w:numId w:val="8"/>
                    </w:numPr>
                    <w:spacing w:before="139"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Class Test-3.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spacing w:before="139" w:lineRule="auto"/>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A">
                  <w:pPr>
                    <w:widowControl w:val="1"/>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Functional English</w:t>
                  </w:r>
                </w:p>
                <w:p w:rsidR="00000000" w:rsidDel="00000000" w:rsidP="00000000" w:rsidRDefault="00000000" w:rsidRPr="00000000" w14:paraId="0000019B">
                  <w:pPr>
                    <w:widowControl w:val="1"/>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All Conditionals (Zero to Three)</w:t>
                  </w:r>
                </w:p>
                <w:p w:rsidR="00000000" w:rsidDel="00000000" w:rsidP="00000000" w:rsidRDefault="00000000" w:rsidRPr="00000000" w14:paraId="0000019C">
                  <w:pPr>
                    <w:widowControl w:val="1"/>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Implementing Conjunctions of Conditions, Contrast, and Comparison</w:t>
                  </w:r>
                </w:p>
                <w:p w:rsidR="00000000" w:rsidDel="00000000" w:rsidP="00000000" w:rsidRDefault="00000000" w:rsidRPr="00000000" w14:paraId="0000019D">
                  <w:pPr>
                    <w:widowControl w:val="1"/>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Prepositions in Meaning (Intermediate)</w:t>
                  </w:r>
                </w:p>
                <w:p w:rsidR="00000000" w:rsidDel="00000000" w:rsidP="00000000" w:rsidRDefault="00000000" w:rsidRPr="00000000" w14:paraId="0000019E">
                  <w:pPr>
                    <w:widowControl w:val="1"/>
                    <w:numPr>
                      <w:ilvl w:val="0"/>
                      <w:numId w:val="10"/>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Prepositions in Phrasal Verbs and Collocation</w:t>
                  </w:r>
                </w:p>
                <w:p w:rsidR="00000000" w:rsidDel="00000000" w:rsidP="00000000" w:rsidRDefault="00000000" w:rsidRPr="00000000" w14:paraId="0000019F">
                  <w:pPr>
                    <w:widowControl w:val="1"/>
                    <w:spacing w:before="240" w:line="276" w:lineRule="auto"/>
                    <w:ind w:left="36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Sentence Correction- Spotting Error</w:t>
                    <w:br w:type="textWrapping"/>
                  </w:r>
                </w:p>
                <w:p w:rsidR="00000000" w:rsidDel="00000000" w:rsidP="00000000" w:rsidRDefault="00000000" w:rsidRPr="00000000" w14:paraId="000001A0">
                  <w:pPr>
                    <w:widowControl w:val="1"/>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Verbal Ability</w:t>
                  </w:r>
                </w:p>
                <w:p w:rsidR="00000000" w:rsidDel="00000000" w:rsidP="00000000" w:rsidRDefault="00000000" w:rsidRPr="00000000" w14:paraId="000001A1">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Reading for Global Understanding</w:t>
                    <w:br w:type="textWrapping"/>
                    <w:t xml:space="preserve"> </w:t>
                  </w:r>
                  <w:r w:rsidDel="00000000" w:rsidR="00000000" w:rsidRPr="00000000">
                    <w:rPr>
                      <w:rFonts w:ascii="Calibri" w:cs="Calibri" w:eastAsia="Calibri" w:hAnsi="Calibri"/>
                      <w:i w:val="1"/>
                      <w:rtl w:val="0"/>
                    </w:rPr>
                    <w:t xml:space="preserve">(Understanding Inference and Tone)</w:t>
                  </w:r>
                  <w:r w:rsidDel="00000000" w:rsidR="00000000" w:rsidRPr="00000000">
                    <w:rPr>
                      <w:rtl w:val="0"/>
                    </w:rPr>
                  </w:r>
                </w:p>
                <w:p w:rsidR="00000000" w:rsidDel="00000000" w:rsidP="00000000" w:rsidRDefault="00000000" w:rsidRPr="00000000" w14:paraId="000001A2">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Reading for Specific Details</w:t>
                  </w:r>
                </w:p>
                <w:p w:rsidR="00000000" w:rsidDel="00000000" w:rsidP="00000000" w:rsidRDefault="00000000" w:rsidRPr="00000000" w14:paraId="000001A3">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Parajumbles</w:t>
                  </w:r>
                </w:p>
                <w:p w:rsidR="00000000" w:rsidDel="00000000" w:rsidP="00000000" w:rsidRDefault="00000000" w:rsidRPr="00000000" w14:paraId="000001A4">
                  <w:pPr>
                    <w:widowControl w:val="1"/>
                    <w:numPr>
                      <w:ilvl w:val="0"/>
                      <w:numId w:val="1"/>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Analogy</w:t>
                  </w:r>
                </w:p>
                <w:p w:rsidR="00000000" w:rsidDel="00000000" w:rsidP="00000000" w:rsidRDefault="00000000" w:rsidRPr="00000000" w14:paraId="000001A5">
                  <w:pPr>
                    <w:widowControl w:val="1"/>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Communication Assessment</w:t>
                  </w:r>
                </w:p>
                <w:p w:rsidR="00000000" w:rsidDel="00000000" w:rsidP="00000000" w:rsidRDefault="00000000" w:rsidRPr="00000000" w14:paraId="000001A6">
                  <w:pPr>
                    <w:widowControl w:val="1"/>
                    <w:numPr>
                      <w:ilvl w:val="0"/>
                      <w:numId w:val="4"/>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Speaking at Length with Stress and Rhythm</w:t>
                  </w:r>
                </w:p>
                <w:p w:rsidR="00000000" w:rsidDel="00000000" w:rsidP="00000000" w:rsidRDefault="00000000" w:rsidRPr="00000000" w14:paraId="000001A7">
                  <w:pPr>
                    <w:widowControl w:val="1"/>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 Writex</w:t>
                  </w:r>
                </w:p>
                <w:p w:rsidR="00000000" w:rsidDel="00000000" w:rsidP="00000000" w:rsidRDefault="00000000" w:rsidRPr="00000000" w14:paraId="000001A8">
                  <w:pPr>
                    <w:widowControl w:val="1"/>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Writing Essays – Following Rubrics and Time Management</w:t>
                  </w:r>
                </w:p>
                <w:p w:rsidR="00000000" w:rsidDel="00000000" w:rsidP="00000000" w:rsidRDefault="00000000" w:rsidRPr="00000000" w14:paraId="000001A9">
                  <w:pPr>
                    <w:widowControl w:val="1"/>
                    <w:numPr>
                      <w:ilvl w:val="0"/>
                      <w:numId w:val="3"/>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Writing Emails – Formal and Semi-Formal with Rubrics</w:t>
                  </w:r>
                </w:p>
                <w:p w:rsidR="00000000" w:rsidDel="00000000" w:rsidP="00000000" w:rsidRDefault="00000000" w:rsidRPr="00000000" w14:paraId="000001AA">
                  <w:pPr>
                    <w:widowControl w:val="1"/>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 Hands-on Practice</w:t>
                  </w:r>
                </w:p>
                <w:p w:rsidR="00000000" w:rsidDel="00000000" w:rsidP="00000000" w:rsidRDefault="00000000" w:rsidRPr="00000000" w14:paraId="000001AB">
                  <w:pPr>
                    <w:widowControl w:val="1"/>
                    <w:numPr>
                      <w:ilvl w:val="0"/>
                      <w:numId w:val="2"/>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Personal Branding – LinkedIn and Resumes</w:t>
                    <w:br w:type="textWrapping"/>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C">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D">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E">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F">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0">
                  <w:pPr>
                    <w:widowControl w:val="1"/>
                    <w:pBdr>
                      <w:top w:space="0" w:sz="0" w:val="nil"/>
                      <w:left w:space="0" w:sz="0" w:val="nil"/>
                      <w:bottom w:space="0" w:sz="0" w:val="nil"/>
                      <w:right w:space="0" w:sz="0" w:val="nil"/>
                      <w:between w:space="0" w:sz="0" w:val="nil"/>
                    </w:pBdr>
                    <w:spacing w:before="139" w:lineRule="auto"/>
                    <w:ind w:left="720" w:firstLine="0"/>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1">
                  <w:pPr>
                    <w:widowControl w:val="1"/>
                    <w:pBdr>
                      <w:top w:space="0" w:sz="0" w:val="nil"/>
                      <w:left w:space="0" w:sz="0" w:val="nil"/>
                      <w:bottom w:space="0" w:sz="0" w:val="nil"/>
                      <w:right w:space="0" w:sz="0" w:val="nil"/>
                      <w:between w:space="0" w:sz="0" w:val="nil"/>
                    </w:pBdr>
                    <w:spacing w:before="139" w:lineRule="auto"/>
                    <w:ind w:left="720" w:firstLine="0"/>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2">
                  <w:pPr>
                    <w:widowControl w:val="1"/>
                    <w:pBdr>
                      <w:top w:space="0" w:sz="0" w:val="nil"/>
                      <w:left w:space="0" w:sz="0" w:val="nil"/>
                      <w:bottom w:space="0" w:sz="0" w:val="nil"/>
                      <w:right w:space="0" w:sz="0" w:val="nil"/>
                      <w:between w:space="0" w:sz="0" w:val="nil"/>
                    </w:pBdr>
                    <w:spacing w:before="139" w:lineRule="auto"/>
                    <w:ind w:left="720" w:firstLine="0"/>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3">
                  <w:pPr>
                    <w:widowControl w:val="1"/>
                    <w:pBdr>
                      <w:top w:space="0" w:sz="0" w:val="nil"/>
                      <w:left w:space="0" w:sz="0" w:val="nil"/>
                      <w:bottom w:space="0" w:sz="0" w:val="nil"/>
                      <w:right w:space="0" w:sz="0" w:val="nil"/>
                      <w:between w:space="0" w:sz="0" w:val="nil"/>
                    </w:pBdr>
                    <w:spacing w:before="139" w:lineRule="auto"/>
                    <w:ind w:left="720" w:firstLine="0"/>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4">
                  <w:pPr>
                    <w:widowControl w:val="1"/>
                    <w:pBdr>
                      <w:top w:space="0" w:sz="0" w:val="nil"/>
                      <w:left w:space="0" w:sz="0" w:val="nil"/>
                      <w:bottom w:space="0" w:sz="0" w:val="nil"/>
                      <w:right w:space="0" w:sz="0" w:val="nil"/>
                      <w:between w:space="0" w:sz="0" w:val="nil"/>
                    </w:pBdr>
                    <w:spacing w:before="139" w:lineRule="auto"/>
                    <w:ind w:left="720" w:firstLine="0"/>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spacing w:before="139" w:lineRule="auto"/>
                    <w:ind w:left="720" w:firstLine="0"/>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6">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7">
                  <w:pPr>
                    <w:widowControl w:val="1"/>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9">
      <w:pPr>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color w:val="006fc0"/>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color w:val="006fc0"/>
          <w:sz w:val="24"/>
          <w:szCs w:val="24"/>
          <w:u w:val="single"/>
        </w:rPr>
      </w:pPr>
      <w:bookmarkStart w:colFirst="0" w:colLast="0" w:name="_heading=h.z2pk9dj7ehqx" w:id="1"/>
      <w:bookmarkEnd w:id="1"/>
      <w:r w:rsidDel="00000000" w:rsidR="00000000" w:rsidRPr="00000000">
        <w:rPr>
          <w:rFonts w:ascii="Times New Roman" w:cs="Times New Roman" w:eastAsia="Times New Roman" w:hAnsi="Times New Roman"/>
          <w:b w:val="1"/>
          <w:color w:val="006fc0"/>
          <w:sz w:val="24"/>
          <w:szCs w:val="24"/>
          <w:u w:val="single"/>
          <w:rtl w:val="0"/>
        </w:rPr>
        <w:t xml:space="preserve">LESSON PLAN FOR LAB COURSES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1354138</wp:posOffset>
                </wp:positionH>
                <wp:positionV relativeFrom="paragraph">
                  <wp:posOffset>1163638</wp:posOffset>
                </wp:positionV>
                <wp:extent cx="3840480" cy="4121785"/>
                <wp:effectExtent b="0" l="0" r="0" t="0"/>
                <wp:wrapNone/>
                <wp:docPr id="36" name=""/>
                <a:graphic>
                  <a:graphicData uri="http://schemas.microsoft.com/office/word/2010/wordprocessingShape">
                    <wps:wsp>
                      <wps:cNvSpPr/>
                      <wps:cNvPr id="3" name="Shape 3"/>
                      <wps:spPr>
                        <a:xfrm>
                          <a:off x="3435285" y="1728633"/>
                          <a:ext cx="3821430" cy="4102735"/>
                        </a:xfrm>
                        <a:custGeom>
                          <a:rect b="b" l="l" r="r" t="t"/>
                          <a:pathLst>
                            <a:path extrusionOk="0" h="6461" w="6018">
                              <a:moveTo>
                                <a:pt x="3061" y="5566"/>
                              </a:moveTo>
                              <a:lnTo>
                                <a:pt x="3060" y="5557"/>
                              </a:lnTo>
                              <a:lnTo>
                                <a:pt x="3055" y="5548"/>
                              </a:lnTo>
                              <a:lnTo>
                                <a:pt x="3051" y="5539"/>
                              </a:lnTo>
                              <a:lnTo>
                                <a:pt x="3043" y="5529"/>
                              </a:lnTo>
                              <a:lnTo>
                                <a:pt x="3035" y="5521"/>
                              </a:lnTo>
                              <a:lnTo>
                                <a:pt x="3027" y="5514"/>
                              </a:lnTo>
                              <a:lnTo>
                                <a:pt x="3017" y="5505"/>
                              </a:lnTo>
                              <a:lnTo>
                                <a:pt x="3005" y="5496"/>
                              </a:lnTo>
                              <a:lnTo>
                                <a:pt x="2991" y="5486"/>
                              </a:lnTo>
                              <a:lnTo>
                                <a:pt x="2974" y="5475"/>
                              </a:lnTo>
                              <a:lnTo>
                                <a:pt x="2887" y="5419"/>
                              </a:lnTo>
                              <a:lnTo>
                                <a:pt x="2362" y="5107"/>
                              </a:lnTo>
                              <a:lnTo>
                                <a:pt x="2309" y="5075"/>
                              </a:lnTo>
                              <a:lnTo>
                                <a:pt x="2225" y="5025"/>
                              </a:lnTo>
                              <a:lnTo>
                                <a:pt x="2176" y="4997"/>
                              </a:lnTo>
                              <a:lnTo>
                                <a:pt x="2084" y="4948"/>
                              </a:lnTo>
                              <a:lnTo>
                                <a:pt x="2041" y="4926"/>
                              </a:lnTo>
                              <a:lnTo>
                                <a:pt x="1999" y="4906"/>
                              </a:lnTo>
                              <a:lnTo>
                                <a:pt x="1960" y="4889"/>
                              </a:lnTo>
                              <a:lnTo>
                                <a:pt x="1921" y="4874"/>
                              </a:lnTo>
                              <a:lnTo>
                                <a:pt x="1884" y="4862"/>
                              </a:lnTo>
                              <a:lnTo>
                                <a:pt x="1848" y="4852"/>
                              </a:lnTo>
                              <a:lnTo>
                                <a:pt x="1814" y="4844"/>
                              </a:lnTo>
                              <a:lnTo>
                                <a:pt x="1789" y="4839"/>
                              </a:lnTo>
                              <a:lnTo>
                                <a:pt x="1780" y="4837"/>
                              </a:lnTo>
                              <a:lnTo>
                                <a:pt x="1749" y="4834"/>
                              </a:lnTo>
                              <a:lnTo>
                                <a:pt x="1718" y="4833"/>
                              </a:lnTo>
                              <a:lnTo>
                                <a:pt x="1688" y="4835"/>
                              </a:lnTo>
                              <a:lnTo>
                                <a:pt x="1659" y="4839"/>
                              </a:lnTo>
                              <a:lnTo>
                                <a:pt x="1671" y="4792"/>
                              </a:lnTo>
                              <a:lnTo>
                                <a:pt x="1679" y="4744"/>
                              </a:lnTo>
                              <a:lnTo>
                                <a:pt x="1683" y="4695"/>
                              </a:lnTo>
                              <a:lnTo>
                                <a:pt x="1685" y="4646"/>
                              </a:lnTo>
                              <a:lnTo>
                                <a:pt x="1682" y="4597"/>
                              </a:lnTo>
                              <a:lnTo>
                                <a:pt x="1676" y="4547"/>
                              </a:lnTo>
                              <a:lnTo>
                                <a:pt x="1666" y="4496"/>
                              </a:lnTo>
                              <a:lnTo>
                                <a:pt x="1651" y="4444"/>
                              </a:lnTo>
                              <a:lnTo>
                                <a:pt x="1632" y="4393"/>
                              </a:lnTo>
                              <a:lnTo>
                                <a:pt x="1610" y="4341"/>
                              </a:lnTo>
                              <a:lnTo>
                                <a:pt x="1582" y="4288"/>
                              </a:lnTo>
                              <a:lnTo>
                                <a:pt x="1549" y="4235"/>
                              </a:lnTo>
                              <a:lnTo>
                                <a:pt x="1512" y="4182"/>
                              </a:lnTo>
                              <a:lnTo>
                                <a:pt x="1469" y="4128"/>
                              </a:lnTo>
                              <a:lnTo>
                                <a:pt x="1422" y="4073"/>
                              </a:lnTo>
                              <a:lnTo>
                                <a:pt x="1411" y="4063"/>
                              </a:lnTo>
                              <a:lnTo>
                                <a:pt x="1411" y="4661"/>
                              </a:lnTo>
                              <a:lnTo>
                                <a:pt x="1406" y="4702"/>
                              </a:lnTo>
                              <a:lnTo>
                                <a:pt x="1397" y="4742"/>
                              </a:lnTo>
                              <a:lnTo>
                                <a:pt x="1382" y="4783"/>
                              </a:lnTo>
                              <a:lnTo>
                                <a:pt x="1361" y="4822"/>
                              </a:lnTo>
                              <a:lnTo>
                                <a:pt x="1334" y="4860"/>
                              </a:lnTo>
                              <a:lnTo>
                                <a:pt x="1301" y="4897"/>
                              </a:lnTo>
                              <a:lnTo>
                                <a:pt x="1122" y="5075"/>
                              </a:lnTo>
                              <a:lnTo>
                                <a:pt x="377" y="4330"/>
                              </a:lnTo>
                              <a:lnTo>
                                <a:pt x="531" y="4176"/>
                              </a:lnTo>
                              <a:lnTo>
                                <a:pt x="557" y="4151"/>
                              </a:lnTo>
                              <a:lnTo>
                                <a:pt x="582" y="4128"/>
                              </a:lnTo>
                              <a:lnTo>
                                <a:pt x="604" y="4109"/>
                              </a:lnTo>
                              <a:lnTo>
                                <a:pt x="625" y="4093"/>
                              </a:lnTo>
                              <a:lnTo>
                                <a:pt x="644" y="4080"/>
                              </a:lnTo>
                              <a:lnTo>
                                <a:pt x="662" y="4068"/>
                              </a:lnTo>
                              <a:lnTo>
                                <a:pt x="681" y="4059"/>
                              </a:lnTo>
                              <a:lnTo>
                                <a:pt x="701" y="4051"/>
                              </a:lnTo>
                              <a:lnTo>
                                <a:pt x="763" y="4034"/>
                              </a:lnTo>
                              <a:lnTo>
                                <a:pt x="825" y="4030"/>
                              </a:lnTo>
                              <a:lnTo>
                                <a:pt x="887" y="4037"/>
                              </a:lnTo>
                              <a:lnTo>
                                <a:pt x="950" y="4058"/>
                              </a:lnTo>
                              <a:lnTo>
                                <a:pt x="1013" y="4090"/>
                              </a:lnTo>
                              <a:lnTo>
                                <a:pt x="1077" y="4131"/>
                              </a:lnTo>
                              <a:lnTo>
                                <a:pt x="1142" y="4182"/>
                              </a:lnTo>
                              <a:lnTo>
                                <a:pt x="1207" y="4242"/>
                              </a:lnTo>
                              <a:lnTo>
                                <a:pt x="1245" y="4282"/>
                              </a:lnTo>
                              <a:lnTo>
                                <a:pt x="1279" y="4323"/>
                              </a:lnTo>
                              <a:lnTo>
                                <a:pt x="1311" y="4365"/>
                              </a:lnTo>
                              <a:lnTo>
                                <a:pt x="1339" y="4407"/>
                              </a:lnTo>
                              <a:lnTo>
                                <a:pt x="1363" y="4450"/>
                              </a:lnTo>
                              <a:lnTo>
                                <a:pt x="1382" y="4493"/>
                              </a:lnTo>
                              <a:lnTo>
                                <a:pt x="1396" y="4535"/>
                              </a:lnTo>
                              <a:lnTo>
                                <a:pt x="1405" y="4577"/>
                              </a:lnTo>
                              <a:lnTo>
                                <a:pt x="1411" y="4619"/>
                              </a:lnTo>
                              <a:lnTo>
                                <a:pt x="1411" y="4661"/>
                              </a:lnTo>
                              <a:lnTo>
                                <a:pt x="1411" y="4063"/>
                              </a:lnTo>
                              <a:lnTo>
                                <a:pt x="1380" y="4030"/>
                              </a:lnTo>
                              <a:lnTo>
                                <a:pt x="1369" y="4018"/>
                              </a:lnTo>
                              <a:lnTo>
                                <a:pt x="1311" y="3963"/>
                              </a:lnTo>
                              <a:lnTo>
                                <a:pt x="1254" y="3913"/>
                              </a:lnTo>
                              <a:lnTo>
                                <a:pt x="1196" y="3868"/>
                              </a:lnTo>
                              <a:lnTo>
                                <a:pt x="1139" y="3828"/>
                              </a:lnTo>
                              <a:lnTo>
                                <a:pt x="1081" y="3794"/>
                              </a:lnTo>
                              <a:lnTo>
                                <a:pt x="1024" y="3766"/>
                              </a:lnTo>
                              <a:lnTo>
                                <a:pt x="966" y="3742"/>
                              </a:lnTo>
                              <a:lnTo>
                                <a:pt x="909" y="3724"/>
                              </a:lnTo>
                              <a:lnTo>
                                <a:pt x="851" y="3710"/>
                              </a:lnTo>
                              <a:lnTo>
                                <a:pt x="795" y="3703"/>
                              </a:lnTo>
                              <a:lnTo>
                                <a:pt x="740" y="3701"/>
                              </a:lnTo>
                              <a:lnTo>
                                <a:pt x="685" y="3704"/>
                              </a:lnTo>
                              <a:lnTo>
                                <a:pt x="631" y="3713"/>
                              </a:lnTo>
                              <a:lnTo>
                                <a:pt x="578" y="3729"/>
                              </a:lnTo>
                              <a:lnTo>
                                <a:pt x="526" y="3750"/>
                              </a:lnTo>
                              <a:lnTo>
                                <a:pt x="474" y="3775"/>
                              </a:lnTo>
                              <a:lnTo>
                                <a:pt x="457" y="3787"/>
                              </a:lnTo>
                              <a:lnTo>
                                <a:pt x="440" y="3799"/>
                              </a:lnTo>
                              <a:lnTo>
                                <a:pt x="402" y="3827"/>
                              </a:lnTo>
                              <a:lnTo>
                                <a:pt x="383" y="3844"/>
                              </a:lnTo>
                              <a:lnTo>
                                <a:pt x="361" y="3863"/>
                              </a:lnTo>
                              <a:lnTo>
                                <a:pt x="337" y="3885"/>
                              </a:lnTo>
                              <a:lnTo>
                                <a:pt x="312" y="3910"/>
                              </a:lnTo>
                              <a:lnTo>
                                <a:pt x="94" y="4128"/>
                              </a:lnTo>
                              <a:lnTo>
                                <a:pt x="20" y="4202"/>
                              </a:lnTo>
                              <a:lnTo>
                                <a:pt x="10" y="4215"/>
                              </a:lnTo>
                              <a:lnTo>
                                <a:pt x="3" y="4232"/>
                              </a:lnTo>
                              <a:lnTo>
                                <a:pt x="0" y="4251"/>
                              </a:lnTo>
                              <a:lnTo>
                                <a:pt x="0" y="4273"/>
                              </a:lnTo>
                              <a:lnTo>
                                <a:pt x="7" y="4299"/>
                              </a:lnTo>
                              <a:lnTo>
                                <a:pt x="21" y="4327"/>
                              </a:lnTo>
                              <a:lnTo>
                                <a:pt x="42" y="4357"/>
                              </a:lnTo>
                              <a:lnTo>
                                <a:pt x="72" y="4390"/>
                              </a:lnTo>
                              <a:lnTo>
                                <a:pt x="2127" y="6445"/>
                              </a:lnTo>
                              <a:lnTo>
                                <a:pt x="2137" y="6452"/>
                              </a:lnTo>
                              <a:lnTo>
                                <a:pt x="2157" y="6460"/>
                              </a:lnTo>
                              <a:lnTo>
                                <a:pt x="2167" y="6461"/>
                              </a:lnTo>
                              <a:lnTo>
                                <a:pt x="2177" y="6457"/>
                              </a:lnTo>
                              <a:lnTo>
                                <a:pt x="2187" y="6454"/>
                              </a:lnTo>
                              <a:lnTo>
                                <a:pt x="2197" y="6451"/>
                              </a:lnTo>
                              <a:lnTo>
                                <a:pt x="2207" y="6446"/>
                              </a:lnTo>
                              <a:lnTo>
                                <a:pt x="2218" y="6440"/>
                              </a:lnTo>
                              <a:lnTo>
                                <a:pt x="2228" y="6432"/>
                              </a:lnTo>
                              <a:lnTo>
                                <a:pt x="2240" y="6423"/>
                              </a:lnTo>
                              <a:lnTo>
                                <a:pt x="2252" y="6412"/>
                              </a:lnTo>
                              <a:lnTo>
                                <a:pt x="2265" y="6400"/>
                              </a:lnTo>
                              <a:lnTo>
                                <a:pt x="2277" y="6387"/>
                              </a:lnTo>
                              <a:lnTo>
                                <a:pt x="2288" y="6374"/>
                              </a:lnTo>
                              <a:lnTo>
                                <a:pt x="2298" y="6363"/>
                              </a:lnTo>
                              <a:lnTo>
                                <a:pt x="2306" y="6352"/>
                              </a:lnTo>
                              <a:lnTo>
                                <a:pt x="2312" y="6341"/>
                              </a:lnTo>
                              <a:lnTo>
                                <a:pt x="2316" y="6331"/>
                              </a:lnTo>
                              <a:lnTo>
                                <a:pt x="2319" y="6322"/>
                              </a:lnTo>
                              <a:lnTo>
                                <a:pt x="2322" y="6312"/>
                              </a:lnTo>
                              <a:lnTo>
                                <a:pt x="2325" y="6303"/>
                              </a:lnTo>
                              <a:lnTo>
                                <a:pt x="2325" y="6292"/>
                              </a:lnTo>
                              <a:lnTo>
                                <a:pt x="2321" y="6282"/>
                              </a:lnTo>
                              <a:lnTo>
                                <a:pt x="2317" y="6272"/>
                              </a:lnTo>
                              <a:lnTo>
                                <a:pt x="2310" y="6263"/>
                              </a:lnTo>
                              <a:lnTo>
                                <a:pt x="1360" y="5312"/>
                              </a:lnTo>
                              <a:lnTo>
                                <a:pt x="1482" y="5190"/>
                              </a:lnTo>
                              <a:lnTo>
                                <a:pt x="1514" y="5162"/>
                              </a:lnTo>
                              <a:lnTo>
                                <a:pt x="1547" y="5140"/>
                              </a:lnTo>
                              <a:lnTo>
                                <a:pt x="1582" y="5123"/>
                              </a:lnTo>
                              <a:lnTo>
                                <a:pt x="1618" y="5112"/>
                              </a:lnTo>
                              <a:lnTo>
                                <a:pt x="1656" y="5108"/>
                              </a:lnTo>
                              <a:lnTo>
                                <a:pt x="1696" y="5107"/>
                              </a:lnTo>
                              <a:lnTo>
                                <a:pt x="1737" y="5110"/>
                              </a:lnTo>
                              <a:lnTo>
                                <a:pt x="1779" y="5119"/>
                              </a:lnTo>
                              <a:lnTo>
                                <a:pt x="1824" y="5131"/>
                              </a:lnTo>
                              <a:lnTo>
                                <a:pt x="1869" y="5146"/>
                              </a:lnTo>
                              <a:lnTo>
                                <a:pt x="1916" y="5166"/>
                              </a:lnTo>
                              <a:lnTo>
                                <a:pt x="1965" y="5189"/>
                              </a:lnTo>
                              <a:lnTo>
                                <a:pt x="2015" y="5216"/>
                              </a:lnTo>
                              <a:lnTo>
                                <a:pt x="2066" y="5244"/>
                              </a:lnTo>
                              <a:lnTo>
                                <a:pt x="2120" y="5275"/>
                              </a:lnTo>
                              <a:lnTo>
                                <a:pt x="2175" y="5308"/>
                              </a:lnTo>
                              <a:lnTo>
                                <a:pt x="2834" y="5710"/>
                              </a:lnTo>
                              <a:lnTo>
                                <a:pt x="2846" y="5717"/>
                              </a:lnTo>
                              <a:lnTo>
                                <a:pt x="2857" y="5722"/>
                              </a:lnTo>
                              <a:lnTo>
                                <a:pt x="2867" y="5726"/>
                              </a:lnTo>
                              <a:lnTo>
                                <a:pt x="2878" y="5732"/>
                              </a:lnTo>
                              <a:lnTo>
                                <a:pt x="2891" y="5733"/>
                              </a:lnTo>
                              <a:lnTo>
                                <a:pt x="2903" y="5731"/>
                              </a:lnTo>
                              <a:lnTo>
                                <a:pt x="2914" y="5729"/>
                              </a:lnTo>
                              <a:lnTo>
                                <a:pt x="2924" y="5726"/>
                              </a:lnTo>
                              <a:lnTo>
                                <a:pt x="2934" y="5721"/>
                              </a:lnTo>
                              <a:lnTo>
                                <a:pt x="2944" y="5714"/>
                              </a:lnTo>
                              <a:lnTo>
                                <a:pt x="2954" y="5706"/>
                              </a:lnTo>
                              <a:lnTo>
                                <a:pt x="2966" y="5697"/>
                              </a:lnTo>
                              <a:lnTo>
                                <a:pt x="2979" y="5686"/>
                              </a:lnTo>
                              <a:lnTo>
                                <a:pt x="2992" y="5673"/>
                              </a:lnTo>
                              <a:lnTo>
                                <a:pt x="3007" y="5658"/>
                              </a:lnTo>
                              <a:lnTo>
                                <a:pt x="3019" y="5643"/>
                              </a:lnTo>
                              <a:lnTo>
                                <a:pt x="3030" y="5630"/>
                              </a:lnTo>
                              <a:lnTo>
                                <a:pt x="3039" y="5619"/>
                              </a:lnTo>
                              <a:lnTo>
                                <a:pt x="3047" y="5608"/>
                              </a:lnTo>
                              <a:lnTo>
                                <a:pt x="3052" y="5598"/>
                              </a:lnTo>
                              <a:lnTo>
                                <a:pt x="3056" y="5588"/>
                              </a:lnTo>
                              <a:lnTo>
                                <a:pt x="3059" y="5579"/>
                              </a:lnTo>
                              <a:lnTo>
                                <a:pt x="3061" y="5566"/>
                              </a:lnTo>
                              <a:close/>
                              <a:moveTo>
                                <a:pt x="4365" y="4273"/>
                              </a:moveTo>
                              <a:lnTo>
                                <a:pt x="4364" y="4263"/>
                              </a:lnTo>
                              <a:lnTo>
                                <a:pt x="4361" y="4252"/>
                              </a:lnTo>
                              <a:lnTo>
                                <a:pt x="4355" y="4241"/>
                              </a:lnTo>
                              <a:lnTo>
                                <a:pt x="4347" y="4230"/>
                              </a:lnTo>
                              <a:lnTo>
                                <a:pt x="4337" y="4219"/>
                              </a:lnTo>
                              <a:lnTo>
                                <a:pt x="4323" y="4208"/>
                              </a:lnTo>
                              <a:lnTo>
                                <a:pt x="4308" y="4196"/>
                              </a:lnTo>
                              <a:lnTo>
                                <a:pt x="4289" y="4183"/>
                              </a:lnTo>
                              <a:lnTo>
                                <a:pt x="4267" y="4168"/>
                              </a:lnTo>
                              <a:lnTo>
                                <a:pt x="3996" y="3995"/>
                              </a:lnTo>
                              <a:lnTo>
                                <a:pt x="3205" y="3496"/>
                              </a:lnTo>
                              <a:lnTo>
                                <a:pt x="3205" y="3809"/>
                              </a:lnTo>
                              <a:lnTo>
                                <a:pt x="2728" y="4286"/>
                              </a:lnTo>
                              <a:lnTo>
                                <a:pt x="2539" y="3995"/>
                              </a:lnTo>
                              <a:lnTo>
                                <a:pt x="2511" y="3952"/>
                              </a:lnTo>
                              <a:lnTo>
                                <a:pt x="1949" y="3081"/>
                              </a:lnTo>
                              <a:lnTo>
                                <a:pt x="1862" y="2948"/>
                              </a:lnTo>
                              <a:lnTo>
                                <a:pt x="1863" y="2947"/>
                              </a:lnTo>
                              <a:lnTo>
                                <a:pt x="3205" y="3809"/>
                              </a:lnTo>
                              <a:lnTo>
                                <a:pt x="3205" y="3496"/>
                              </a:lnTo>
                              <a:lnTo>
                                <a:pt x="2337" y="2947"/>
                              </a:lnTo>
                              <a:lnTo>
                                <a:pt x="1753" y="2575"/>
                              </a:lnTo>
                              <a:lnTo>
                                <a:pt x="1742" y="2569"/>
                              </a:lnTo>
                              <a:lnTo>
                                <a:pt x="1730" y="2563"/>
                              </a:lnTo>
                              <a:lnTo>
                                <a:pt x="1719" y="2558"/>
                              </a:lnTo>
                              <a:lnTo>
                                <a:pt x="1709" y="2554"/>
                              </a:lnTo>
                              <a:lnTo>
                                <a:pt x="1699" y="2553"/>
                              </a:lnTo>
                              <a:lnTo>
                                <a:pt x="1689" y="2553"/>
                              </a:lnTo>
                              <a:lnTo>
                                <a:pt x="1679" y="2554"/>
                              </a:lnTo>
                              <a:lnTo>
                                <a:pt x="1669" y="2557"/>
                              </a:lnTo>
                              <a:lnTo>
                                <a:pt x="1658" y="2561"/>
                              </a:lnTo>
                              <a:lnTo>
                                <a:pt x="1646" y="2566"/>
                              </a:lnTo>
                              <a:lnTo>
                                <a:pt x="1635" y="2574"/>
                              </a:lnTo>
                              <a:lnTo>
                                <a:pt x="1622" y="2583"/>
                              </a:lnTo>
                              <a:lnTo>
                                <a:pt x="1609" y="2593"/>
                              </a:lnTo>
                              <a:lnTo>
                                <a:pt x="1596" y="2606"/>
                              </a:lnTo>
                              <a:lnTo>
                                <a:pt x="1581" y="2621"/>
                              </a:lnTo>
                              <a:lnTo>
                                <a:pt x="1564" y="2637"/>
                              </a:lnTo>
                              <a:lnTo>
                                <a:pt x="1549" y="2652"/>
                              </a:lnTo>
                              <a:lnTo>
                                <a:pt x="1536" y="2666"/>
                              </a:lnTo>
                              <a:lnTo>
                                <a:pt x="1524" y="2679"/>
                              </a:lnTo>
                              <a:lnTo>
                                <a:pt x="1514" y="2691"/>
                              </a:lnTo>
                              <a:lnTo>
                                <a:pt x="1506" y="2702"/>
                              </a:lnTo>
                              <a:lnTo>
                                <a:pt x="1499" y="2714"/>
                              </a:lnTo>
                              <a:lnTo>
                                <a:pt x="1494" y="2725"/>
                              </a:lnTo>
                              <a:lnTo>
                                <a:pt x="1491" y="2735"/>
                              </a:lnTo>
                              <a:lnTo>
                                <a:pt x="1488" y="2745"/>
                              </a:lnTo>
                              <a:lnTo>
                                <a:pt x="1487" y="2755"/>
                              </a:lnTo>
                              <a:lnTo>
                                <a:pt x="1487" y="2765"/>
                              </a:lnTo>
                              <a:lnTo>
                                <a:pt x="1489" y="2774"/>
                              </a:lnTo>
                              <a:lnTo>
                                <a:pt x="1492" y="2784"/>
                              </a:lnTo>
                              <a:lnTo>
                                <a:pt x="1497" y="2795"/>
                              </a:lnTo>
                              <a:lnTo>
                                <a:pt x="1502" y="2805"/>
                              </a:lnTo>
                              <a:lnTo>
                                <a:pt x="1508" y="2816"/>
                              </a:lnTo>
                              <a:lnTo>
                                <a:pt x="1592" y="2947"/>
                              </a:lnTo>
                              <a:lnTo>
                                <a:pt x="1638" y="3020"/>
                              </a:lnTo>
                              <a:lnTo>
                                <a:pt x="2228" y="3952"/>
                              </a:lnTo>
                              <a:lnTo>
                                <a:pt x="2256" y="3995"/>
                              </a:lnTo>
                              <a:lnTo>
                                <a:pt x="3102" y="5331"/>
                              </a:lnTo>
                              <a:lnTo>
                                <a:pt x="3116" y="5352"/>
                              </a:lnTo>
                              <a:lnTo>
                                <a:pt x="3129" y="5371"/>
                              </a:lnTo>
                              <a:lnTo>
                                <a:pt x="3141" y="5386"/>
                              </a:lnTo>
                              <a:lnTo>
                                <a:pt x="3153" y="5399"/>
                              </a:lnTo>
                              <a:lnTo>
                                <a:pt x="3164" y="5410"/>
                              </a:lnTo>
                              <a:lnTo>
                                <a:pt x="3175" y="5418"/>
                              </a:lnTo>
                              <a:lnTo>
                                <a:pt x="3186" y="5424"/>
                              </a:lnTo>
                              <a:lnTo>
                                <a:pt x="3196" y="5428"/>
                              </a:lnTo>
                              <a:lnTo>
                                <a:pt x="3207" y="5429"/>
                              </a:lnTo>
                              <a:lnTo>
                                <a:pt x="3217" y="5427"/>
                              </a:lnTo>
                              <a:lnTo>
                                <a:pt x="3229" y="5423"/>
                              </a:lnTo>
                              <a:lnTo>
                                <a:pt x="3241" y="5417"/>
                              </a:lnTo>
                              <a:lnTo>
                                <a:pt x="3253" y="5408"/>
                              </a:lnTo>
                              <a:lnTo>
                                <a:pt x="3265" y="5397"/>
                              </a:lnTo>
                              <a:lnTo>
                                <a:pt x="3279" y="5385"/>
                              </a:lnTo>
                              <a:lnTo>
                                <a:pt x="3294" y="5371"/>
                              </a:lnTo>
                              <a:lnTo>
                                <a:pt x="3308" y="5356"/>
                              </a:lnTo>
                              <a:lnTo>
                                <a:pt x="3320" y="5342"/>
                              </a:lnTo>
                              <a:lnTo>
                                <a:pt x="3331" y="5330"/>
                              </a:lnTo>
                              <a:lnTo>
                                <a:pt x="3340" y="5318"/>
                              </a:lnTo>
                              <a:lnTo>
                                <a:pt x="3346" y="5308"/>
                              </a:lnTo>
                              <a:lnTo>
                                <a:pt x="3352" y="5298"/>
                              </a:lnTo>
                              <a:lnTo>
                                <a:pt x="3355" y="5288"/>
                              </a:lnTo>
                              <a:lnTo>
                                <a:pt x="3356" y="5278"/>
                              </a:lnTo>
                              <a:lnTo>
                                <a:pt x="3357" y="5266"/>
                              </a:lnTo>
                              <a:lnTo>
                                <a:pt x="3358" y="5256"/>
                              </a:lnTo>
                              <a:lnTo>
                                <a:pt x="3352" y="5244"/>
                              </a:lnTo>
                              <a:lnTo>
                                <a:pt x="3349" y="5234"/>
                              </a:lnTo>
                              <a:lnTo>
                                <a:pt x="3343" y="5222"/>
                              </a:lnTo>
                              <a:lnTo>
                                <a:pt x="3335" y="5210"/>
                              </a:lnTo>
                              <a:lnTo>
                                <a:pt x="2958" y="4630"/>
                              </a:lnTo>
                              <a:lnTo>
                                <a:pt x="2916" y="4566"/>
                              </a:lnTo>
                              <a:lnTo>
                                <a:pt x="3196" y="4286"/>
                              </a:lnTo>
                              <a:lnTo>
                                <a:pt x="3487" y="3995"/>
                              </a:lnTo>
                              <a:lnTo>
                                <a:pt x="4143" y="4416"/>
                              </a:lnTo>
                              <a:lnTo>
                                <a:pt x="4157" y="4423"/>
                              </a:lnTo>
                              <a:lnTo>
                                <a:pt x="4168" y="4428"/>
                              </a:lnTo>
                              <a:lnTo>
                                <a:pt x="4178" y="4432"/>
                              </a:lnTo>
                              <a:lnTo>
                                <a:pt x="4188" y="4435"/>
                              </a:lnTo>
                              <a:lnTo>
                                <a:pt x="4198" y="4436"/>
                              </a:lnTo>
                              <a:lnTo>
                                <a:pt x="4209" y="4432"/>
                              </a:lnTo>
                              <a:lnTo>
                                <a:pt x="4218" y="4430"/>
                              </a:lnTo>
                              <a:lnTo>
                                <a:pt x="4227" y="4427"/>
                              </a:lnTo>
                              <a:lnTo>
                                <a:pt x="4237" y="4421"/>
                              </a:lnTo>
                              <a:lnTo>
                                <a:pt x="4249" y="4413"/>
                              </a:lnTo>
                              <a:lnTo>
                                <a:pt x="4260" y="4403"/>
                              </a:lnTo>
                              <a:lnTo>
                                <a:pt x="4273" y="4392"/>
                              </a:lnTo>
                              <a:lnTo>
                                <a:pt x="4287" y="4378"/>
                              </a:lnTo>
                              <a:lnTo>
                                <a:pt x="4302" y="4362"/>
                              </a:lnTo>
                              <a:lnTo>
                                <a:pt x="4318" y="4346"/>
                              </a:lnTo>
                              <a:lnTo>
                                <a:pt x="4331" y="4332"/>
                              </a:lnTo>
                              <a:lnTo>
                                <a:pt x="4342" y="4318"/>
                              </a:lnTo>
                              <a:lnTo>
                                <a:pt x="4352" y="4306"/>
                              </a:lnTo>
                              <a:lnTo>
                                <a:pt x="4359" y="4295"/>
                              </a:lnTo>
                              <a:lnTo>
                                <a:pt x="4363" y="4284"/>
                              </a:lnTo>
                              <a:lnTo>
                                <a:pt x="4365" y="4273"/>
                              </a:lnTo>
                              <a:close/>
                              <a:moveTo>
                                <a:pt x="4763" y="3864"/>
                              </a:moveTo>
                              <a:lnTo>
                                <a:pt x="4762" y="3855"/>
                              </a:lnTo>
                              <a:lnTo>
                                <a:pt x="4757" y="3843"/>
                              </a:lnTo>
                              <a:lnTo>
                                <a:pt x="4753" y="3833"/>
                              </a:lnTo>
                              <a:lnTo>
                                <a:pt x="4747" y="3825"/>
                              </a:lnTo>
                              <a:lnTo>
                                <a:pt x="3818" y="2896"/>
                              </a:lnTo>
                              <a:lnTo>
                                <a:pt x="4299" y="2415"/>
                              </a:lnTo>
                              <a:lnTo>
                                <a:pt x="4300" y="2407"/>
                              </a:lnTo>
                              <a:lnTo>
                                <a:pt x="4300" y="2397"/>
                              </a:lnTo>
                              <a:lnTo>
                                <a:pt x="4299" y="2387"/>
                              </a:lnTo>
                              <a:lnTo>
                                <a:pt x="4296" y="2376"/>
                              </a:lnTo>
                              <a:lnTo>
                                <a:pt x="4284" y="2353"/>
                              </a:lnTo>
                              <a:lnTo>
                                <a:pt x="4277" y="2342"/>
                              </a:lnTo>
                              <a:lnTo>
                                <a:pt x="4269" y="2330"/>
                              </a:lnTo>
                              <a:lnTo>
                                <a:pt x="4259" y="2318"/>
                              </a:lnTo>
                              <a:lnTo>
                                <a:pt x="4248" y="2305"/>
                              </a:lnTo>
                              <a:lnTo>
                                <a:pt x="4222" y="2277"/>
                              </a:lnTo>
                              <a:lnTo>
                                <a:pt x="4206" y="2261"/>
                              </a:lnTo>
                              <a:lnTo>
                                <a:pt x="4189" y="2244"/>
                              </a:lnTo>
                              <a:lnTo>
                                <a:pt x="4173" y="2228"/>
                              </a:lnTo>
                              <a:lnTo>
                                <a:pt x="4144" y="2203"/>
                              </a:lnTo>
                              <a:lnTo>
                                <a:pt x="4132" y="2193"/>
                              </a:lnTo>
                              <a:lnTo>
                                <a:pt x="4121" y="2186"/>
                              </a:lnTo>
                              <a:lnTo>
                                <a:pt x="4111" y="2179"/>
                              </a:lnTo>
                              <a:lnTo>
                                <a:pt x="4101" y="2175"/>
                              </a:lnTo>
                              <a:lnTo>
                                <a:pt x="4089" y="2169"/>
                              </a:lnTo>
                              <a:lnTo>
                                <a:pt x="4078" y="2167"/>
                              </a:lnTo>
                              <a:lnTo>
                                <a:pt x="4069" y="2166"/>
                              </a:lnTo>
                              <a:lnTo>
                                <a:pt x="4060" y="2168"/>
                              </a:lnTo>
                              <a:lnTo>
                                <a:pt x="4054" y="2170"/>
                              </a:lnTo>
                              <a:lnTo>
                                <a:pt x="3574" y="2651"/>
                              </a:lnTo>
                              <a:lnTo>
                                <a:pt x="2822" y="1899"/>
                              </a:lnTo>
                              <a:lnTo>
                                <a:pt x="3330" y="1391"/>
                              </a:lnTo>
                              <a:lnTo>
                                <a:pt x="3333" y="1385"/>
                              </a:lnTo>
                              <a:lnTo>
                                <a:pt x="3333" y="1375"/>
                              </a:lnTo>
                              <a:lnTo>
                                <a:pt x="3332" y="1365"/>
                              </a:lnTo>
                              <a:lnTo>
                                <a:pt x="3329" y="1354"/>
                              </a:lnTo>
                              <a:lnTo>
                                <a:pt x="3317" y="1331"/>
                              </a:lnTo>
                              <a:lnTo>
                                <a:pt x="3310" y="1320"/>
                              </a:lnTo>
                              <a:lnTo>
                                <a:pt x="3302" y="1308"/>
                              </a:lnTo>
                              <a:lnTo>
                                <a:pt x="3292" y="1296"/>
                              </a:lnTo>
                              <a:lnTo>
                                <a:pt x="3281" y="1283"/>
                              </a:lnTo>
                              <a:lnTo>
                                <a:pt x="3254" y="1253"/>
                              </a:lnTo>
                              <a:lnTo>
                                <a:pt x="3238" y="1237"/>
                              </a:lnTo>
                              <a:lnTo>
                                <a:pt x="3222" y="1221"/>
                              </a:lnTo>
                              <a:lnTo>
                                <a:pt x="3206" y="1207"/>
                              </a:lnTo>
                              <a:lnTo>
                                <a:pt x="3178" y="1181"/>
                              </a:lnTo>
                              <a:lnTo>
                                <a:pt x="3165" y="1171"/>
                              </a:lnTo>
                              <a:lnTo>
                                <a:pt x="3153" y="1163"/>
                              </a:lnTo>
                              <a:lnTo>
                                <a:pt x="3141" y="1155"/>
                              </a:lnTo>
                              <a:lnTo>
                                <a:pt x="3117" y="1142"/>
                              </a:lnTo>
                              <a:lnTo>
                                <a:pt x="3106" y="1140"/>
                              </a:lnTo>
                              <a:lnTo>
                                <a:pt x="3097" y="1139"/>
                              </a:lnTo>
                              <a:lnTo>
                                <a:pt x="3087" y="1139"/>
                              </a:lnTo>
                              <a:lnTo>
                                <a:pt x="3081" y="1141"/>
                              </a:lnTo>
                              <a:lnTo>
                                <a:pt x="2458" y="1764"/>
                              </a:lnTo>
                              <a:lnTo>
                                <a:pt x="2447" y="1778"/>
                              </a:lnTo>
                              <a:lnTo>
                                <a:pt x="2440" y="1794"/>
                              </a:lnTo>
                              <a:lnTo>
                                <a:pt x="2437" y="1814"/>
                              </a:lnTo>
                              <a:lnTo>
                                <a:pt x="2438" y="1836"/>
                              </a:lnTo>
                              <a:lnTo>
                                <a:pt x="2444" y="1862"/>
                              </a:lnTo>
                              <a:lnTo>
                                <a:pt x="2459" y="1890"/>
                              </a:lnTo>
                              <a:lnTo>
                                <a:pt x="2480" y="1920"/>
                              </a:lnTo>
                              <a:lnTo>
                                <a:pt x="2509" y="1952"/>
                              </a:lnTo>
                              <a:lnTo>
                                <a:pt x="4565" y="4008"/>
                              </a:lnTo>
                              <a:lnTo>
                                <a:pt x="4573" y="4013"/>
                              </a:lnTo>
                              <a:lnTo>
                                <a:pt x="4583" y="4017"/>
                              </a:lnTo>
                              <a:lnTo>
                                <a:pt x="4595" y="4022"/>
                              </a:lnTo>
                              <a:lnTo>
                                <a:pt x="4604" y="4023"/>
                              </a:lnTo>
                              <a:lnTo>
                                <a:pt x="4615" y="4019"/>
                              </a:lnTo>
                              <a:lnTo>
                                <a:pt x="4624" y="4017"/>
                              </a:lnTo>
                              <a:lnTo>
                                <a:pt x="4634" y="4013"/>
                              </a:lnTo>
                              <a:lnTo>
                                <a:pt x="4644" y="4008"/>
                              </a:lnTo>
                              <a:lnTo>
                                <a:pt x="4655" y="4002"/>
                              </a:lnTo>
                              <a:lnTo>
                                <a:pt x="4666" y="3994"/>
                              </a:lnTo>
                              <a:lnTo>
                                <a:pt x="4678" y="3985"/>
                              </a:lnTo>
                              <a:lnTo>
                                <a:pt x="4690" y="3974"/>
                              </a:lnTo>
                              <a:lnTo>
                                <a:pt x="4702" y="3962"/>
                              </a:lnTo>
                              <a:lnTo>
                                <a:pt x="4715" y="3949"/>
                              </a:lnTo>
                              <a:lnTo>
                                <a:pt x="4726" y="3937"/>
                              </a:lnTo>
                              <a:lnTo>
                                <a:pt x="4735" y="3925"/>
                              </a:lnTo>
                              <a:lnTo>
                                <a:pt x="4744" y="3914"/>
                              </a:lnTo>
                              <a:lnTo>
                                <a:pt x="4749" y="3904"/>
                              </a:lnTo>
                              <a:lnTo>
                                <a:pt x="4754" y="3894"/>
                              </a:lnTo>
                              <a:lnTo>
                                <a:pt x="4757" y="3884"/>
                              </a:lnTo>
                              <a:lnTo>
                                <a:pt x="4759" y="3875"/>
                              </a:lnTo>
                              <a:lnTo>
                                <a:pt x="4763" y="3864"/>
                              </a:lnTo>
                              <a:close/>
                              <a:moveTo>
                                <a:pt x="6017" y="2610"/>
                              </a:moveTo>
                              <a:lnTo>
                                <a:pt x="6017" y="2600"/>
                              </a:lnTo>
                              <a:lnTo>
                                <a:pt x="6009" y="2580"/>
                              </a:lnTo>
                              <a:lnTo>
                                <a:pt x="6002" y="2571"/>
                              </a:lnTo>
                              <a:lnTo>
                                <a:pt x="4076" y="645"/>
                              </a:lnTo>
                              <a:lnTo>
                                <a:pt x="4468" y="253"/>
                              </a:lnTo>
                              <a:lnTo>
                                <a:pt x="4471" y="246"/>
                              </a:lnTo>
                              <a:lnTo>
                                <a:pt x="4471" y="236"/>
                              </a:lnTo>
                              <a:lnTo>
                                <a:pt x="4470" y="227"/>
                              </a:lnTo>
                              <a:lnTo>
                                <a:pt x="4468" y="215"/>
                              </a:lnTo>
                              <a:lnTo>
                                <a:pt x="4456" y="193"/>
                              </a:lnTo>
                              <a:lnTo>
                                <a:pt x="4449" y="182"/>
                              </a:lnTo>
                              <a:lnTo>
                                <a:pt x="4440" y="170"/>
                              </a:lnTo>
                              <a:lnTo>
                                <a:pt x="4430" y="158"/>
                              </a:lnTo>
                              <a:lnTo>
                                <a:pt x="4391" y="116"/>
                              </a:lnTo>
                              <a:lnTo>
                                <a:pt x="4375" y="100"/>
                              </a:lnTo>
                              <a:lnTo>
                                <a:pt x="4359" y="84"/>
                              </a:lnTo>
                              <a:lnTo>
                                <a:pt x="4344" y="69"/>
                              </a:lnTo>
                              <a:lnTo>
                                <a:pt x="4315" y="44"/>
                              </a:lnTo>
                              <a:lnTo>
                                <a:pt x="4303" y="33"/>
                              </a:lnTo>
                              <a:lnTo>
                                <a:pt x="4291" y="24"/>
                              </a:lnTo>
                              <a:lnTo>
                                <a:pt x="4280" y="17"/>
                              </a:lnTo>
                              <a:lnTo>
                                <a:pt x="4269" y="11"/>
                              </a:lnTo>
                              <a:lnTo>
                                <a:pt x="4256" y="4"/>
                              </a:lnTo>
                              <a:lnTo>
                                <a:pt x="4245" y="1"/>
                              </a:lnTo>
                              <a:lnTo>
                                <a:pt x="4236" y="0"/>
                              </a:lnTo>
                              <a:lnTo>
                                <a:pt x="4225" y="0"/>
                              </a:lnTo>
                              <a:lnTo>
                                <a:pt x="4218" y="4"/>
                              </a:lnTo>
                              <a:lnTo>
                                <a:pt x="3252" y="970"/>
                              </a:lnTo>
                              <a:lnTo>
                                <a:pt x="3249" y="977"/>
                              </a:lnTo>
                              <a:lnTo>
                                <a:pt x="3250" y="986"/>
                              </a:lnTo>
                              <a:lnTo>
                                <a:pt x="3250" y="996"/>
                              </a:lnTo>
                              <a:lnTo>
                                <a:pt x="3253" y="1006"/>
                              </a:lnTo>
                              <a:lnTo>
                                <a:pt x="3260" y="1020"/>
                              </a:lnTo>
                              <a:lnTo>
                                <a:pt x="3266" y="1030"/>
                              </a:lnTo>
                              <a:lnTo>
                                <a:pt x="3274" y="1042"/>
                              </a:lnTo>
                              <a:lnTo>
                                <a:pt x="3283" y="1053"/>
                              </a:lnTo>
                              <a:lnTo>
                                <a:pt x="3305" y="1080"/>
                              </a:lnTo>
                              <a:lnTo>
                                <a:pt x="3318" y="1095"/>
                              </a:lnTo>
                              <a:lnTo>
                                <a:pt x="3332" y="1111"/>
                              </a:lnTo>
                              <a:lnTo>
                                <a:pt x="3348" y="1127"/>
                              </a:lnTo>
                              <a:lnTo>
                                <a:pt x="3364" y="1143"/>
                              </a:lnTo>
                              <a:lnTo>
                                <a:pt x="3380" y="1157"/>
                              </a:lnTo>
                              <a:lnTo>
                                <a:pt x="3394" y="1169"/>
                              </a:lnTo>
                              <a:lnTo>
                                <a:pt x="3408" y="1180"/>
                              </a:lnTo>
                              <a:lnTo>
                                <a:pt x="3420" y="1190"/>
                              </a:lnTo>
                              <a:lnTo>
                                <a:pt x="3432" y="1199"/>
                              </a:lnTo>
                              <a:lnTo>
                                <a:pt x="3442" y="1206"/>
                              </a:lnTo>
                              <a:lnTo>
                                <a:pt x="3465" y="1218"/>
                              </a:lnTo>
                              <a:lnTo>
                                <a:pt x="3475" y="1222"/>
                              </a:lnTo>
                              <a:lnTo>
                                <a:pt x="3486" y="1222"/>
                              </a:lnTo>
                              <a:lnTo>
                                <a:pt x="3495" y="1223"/>
                              </a:lnTo>
                              <a:lnTo>
                                <a:pt x="3502" y="1219"/>
                              </a:lnTo>
                              <a:lnTo>
                                <a:pt x="3894" y="828"/>
                              </a:lnTo>
                              <a:lnTo>
                                <a:pt x="5819" y="2753"/>
                              </a:lnTo>
                              <a:lnTo>
                                <a:pt x="5829" y="2761"/>
                              </a:lnTo>
                              <a:lnTo>
                                <a:pt x="5849" y="2768"/>
                              </a:lnTo>
                              <a:lnTo>
                                <a:pt x="5858" y="2769"/>
                              </a:lnTo>
                              <a:lnTo>
                                <a:pt x="5869" y="2765"/>
                              </a:lnTo>
                              <a:lnTo>
                                <a:pt x="5879" y="2763"/>
                              </a:lnTo>
                              <a:lnTo>
                                <a:pt x="5888" y="2759"/>
                              </a:lnTo>
                              <a:lnTo>
                                <a:pt x="5899" y="2754"/>
                              </a:lnTo>
                              <a:lnTo>
                                <a:pt x="5910" y="2748"/>
                              </a:lnTo>
                              <a:lnTo>
                                <a:pt x="5920" y="2740"/>
                              </a:lnTo>
                              <a:lnTo>
                                <a:pt x="5932" y="2731"/>
                              </a:lnTo>
                              <a:lnTo>
                                <a:pt x="5944" y="2720"/>
                              </a:lnTo>
                              <a:lnTo>
                                <a:pt x="5957" y="2708"/>
                              </a:lnTo>
                              <a:lnTo>
                                <a:pt x="5969" y="2695"/>
                              </a:lnTo>
                              <a:lnTo>
                                <a:pt x="5980" y="2682"/>
                              </a:lnTo>
                              <a:lnTo>
                                <a:pt x="5990" y="2671"/>
                              </a:lnTo>
                              <a:lnTo>
                                <a:pt x="5998" y="2660"/>
                              </a:lnTo>
                              <a:lnTo>
                                <a:pt x="6003" y="2649"/>
                              </a:lnTo>
                              <a:lnTo>
                                <a:pt x="6008" y="2639"/>
                              </a:lnTo>
                              <a:lnTo>
                                <a:pt x="6011" y="2630"/>
                              </a:lnTo>
                              <a:lnTo>
                                <a:pt x="6013" y="2621"/>
                              </a:lnTo>
                              <a:lnTo>
                                <a:pt x="6017" y="2610"/>
                              </a:lnTo>
                              <a:close/>
                            </a:path>
                          </a:pathLst>
                        </a:custGeom>
                        <a:solidFill>
                          <a:srgbClr val="C0C0C0">
                            <a:alpha val="49411"/>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1354138</wp:posOffset>
                </wp:positionH>
                <wp:positionV relativeFrom="paragraph">
                  <wp:posOffset>1163638</wp:posOffset>
                </wp:positionV>
                <wp:extent cx="3840480" cy="4121785"/>
                <wp:effectExtent b="0" l="0" r="0" t="0"/>
                <wp:wrapNone/>
                <wp:docPr id="3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840480" cy="4121785"/>
                        </a:xfrm>
                        <a:prstGeom prst="rect"/>
                        <a:ln/>
                      </pic:spPr>
                    </pic:pic>
                  </a:graphicData>
                </a:graphic>
              </wp:anchor>
            </w:drawing>
          </mc:Fallback>
        </mc:AlternateContent>
      </w:r>
    </w:p>
    <w:p w:rsidR="00000000" w:rsidDel="00000000" w:rsidP="00000000" w:rsidRDefault="00000000" w:rsidRPr="00000000" w14:paraId="000001BC">
      <w:pPr>
        <w:rPr>
          <w:rFonts w:ascii="Times New Roman" w:cs="Times New Roman" w:eastAsia="Times New Roman" w:hAnsi="Times New Roman"/>
          <w:b w:val="1"/>
          <w:color w:val="006fc0"/>
          <w:sz w:val="20"/>
          <w:szCs w:val="20"/>
        </w:rPr>
      </w:pPr>
      <w:r w:rsidDel="00000000" w:rsidR="00000000" w:rsidRPr="00000000">
        <w:rPr>
          <w:rFonts w:ascii="Times New Roman" w:cs="Times New Roman" w:eastAsia="Times New Roman" w:hAnsi="Times New Roman"/>
          <w:b w:val="1"/>
          <w:color w:val="006fc0"/>
          <w:sz w:val="20"/>
          <w:szCs w:val="20"/>
          <w:rtl w:val="0"/>
        </w:rPr>
        <w:t xml:space="preserve">FOR PRACTICAL 15 weeks * 4 Hours = 60 Hours lab sessions (1 credit = 2 lab hours)</w:t>
      </w:r>
    </w:p>
    <w:p w:rsidR="00000000" w:rsidDel="00000000" w:rsidP="00000000" w:rsidRDefault="00000000" w:rsidRPr="00000000" w14:paraId="000001BD">
      <w:pPr>
        <w:rPr>
          <w:rFonts w:ascii="Times New Roman" w:cs="Times New Roman" w:eastAsia="Times New Roman" w:hAnsi="Times New Roman"/>
          <w:b w:val="1"/>
          <w:color w:val="006fc0"/>
          <w:sz w:val="20"/>
          <w:szCs w:val="2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color w:val="006fc0"/>
          <w:sz w:val="20"/>
          <w:szCs w:val="20"/>
        </w:rPr>
      </w:pPr>
      <w:r w:rsidDel="00000000" w:rsidR="00000000" w:rsidRPr="00000000">
        <w:rPr>
          <w:rtl w:val="0"/>
        </w:rPr>
      </w:r>
    </w:p>
    <w:tbl>
      <w:tblPr>
        <w:tblStyle w:val="Table11"/>
        <w:tblW w:w="8715.0" w:type="dxa"/>
        <w:jc w:val="left"/>
        <w:tblLayout w:type="fixed"/>
        <w:tblLook w:val="0400"/>
      </w:tblPr>
      <w:tblGrid>
        <w:gridCol w:w="540"/>
        <w:gridCol w:w="4875"/>
        <w:gridCol w:w="1350"/>
        <w:gridCol w:w="585"/>
        <w:gridCol w:w="1365"/>
        <w:tblGridChange w:id="0">
          <w:tblGrid>
            <w:gridCol w:w="540"/>
            <w:gridCol w:w="4875"/>
            <w:gridCol w:w="1350"/>
            <w:gridCol w:w="585"/>
            <w:gridCol w:w="1365"/>
          </w:tblGrid>
        </w:tblGridChange>
      </w:tblGrid>
      <w:tr>
        <w:trPr>
          <w:cantSplit w:val="0"/>
          <w:trHeight w:val="864" w:hRule="atLeast"/>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F">
            <w:pPr>
              <w:widowControl w:val="1"/>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 No.</w:t>
            </w:r>
          </w:p>
        </w:tc>
        <w:tc>
          <w:tcPr>
            <w:tcBorders>
              <w:top w:color="000000" w:space="0" w:sz="4" w:val="single"/>
              <w:left w:color="000000" w:space="0" w:sz="0" w:val="nil"/>
              <w:bottom w:color="000000" w:space="0" w:sz="4" w:val="single"/>
              <w:right w:color="000000" w:space="0" w:sz="4" w:val="single"/>
            </w:tcBorders>
            <w:vAlign w:val="bottom"/>
          </w:tcPr>
          <w:sdt>
            <w:sdtPr>
              <w:id w:val="-1528474445"/>
              <w:tag w:val="goog_rdk_6"/>
            </w:sdtPr>
            <w:sdtContent>
              <w:p w:rsidR="00000000" w:rsidDel="00000000" w:rsidP="00000000" w:rsidRDefault="00000000" w:rsidRPr="00000000" w14:paraId="000001C0">
                <w:pPr>
                  <w:widowControl w:val="1"/>
                  <w:jc w:val="center"/>
                  <w:rPr>
                    <w:ins w:author="Anupam Kirtivardhan" w:id="0" w:date="2025-07-26T06:46:49Z"/>
                    <w:rFonts w:ascii="Arial" w:cs="Arial" w:eastAsia="Arial" w:hAnsi="Arial"/>
                    <w:b w:val="1"/>
                    <w:color w:val="000000"/>
                  </w:rPr>
                </w:pPr>
                <w:r w:rsidDel="00000000" w:rsidR="00000000" w:rsidRPr="00000000">
                  <w:rPr>
                    <w:rFonts w:ascii="Arial" w:cs="Arial" w:eastAsia="Arial" w:hAnsi="Arial"/>
                    <w:b w:val="1"/>
                    <w:color w:val="000000"/>
                    <w:rtl w:val="0"/>
                  </w:rPr>
                  <w:t xml:space="preserve">TOPIC FOR THE DELIVERY</w:t>
                </w:r>
                <w:sdt>
                  <w:sdtPr>
                    <w:id w:val="-1334561630"/>
                    <w:tag w:val="goog_rdk_5"/>
                  </w:sdtPr>
                  <w:sdtContent>
                    <w:ins w:author="Anupam Kirtivardhan" w:id="0" w:date="2025-07-26T06:46:49Z">
                      <w:r w:rsidDel="00000000" w:rsidR="00000000" w:rsidRPr="00000000">
                        <w:rPr>
                          <w:rtl w:val="0"/>
                        </w:rPr>
                      </w:r>
                    </w:ins>
                  </w:sdtContent>
                </w:sdt>
              </w:p>
            </w:sdtContent>
          </w:sdt>
          <w:sdt>
            <w:sdtPr>
              <w:id w:val="-851532945"/>
              <w:tag w:val="goog_rdk_9"/>
            </w:sdtPr>
            <w:sdtContent>
              <w:p w:rsidR="00000000" w:rsidDel="00000000" w:rsidP="00000000" w:rsidRDefault="00000000" w:rsidRPr="00000000" w14:paraId="000001C1">
                <w:pPr>
                  <w:widowControl w:val="1"/>
                  <w:jc w:val="center"/>
                  <w:rPr>
                    <w:ins w:author="Anupam Kirtivardhan" w:id="0" w:date="2025-07-26T06:46:49Z"/>
                    <w:rFonts w:ascii="Arial" w:cs="Arial" w:eastAsia="Arial" w:hAnsi="Arial"/>
                    <w:b w:val="1"/>
                    <w:rPrChange w:author="Anupam Kirtivardhan" w:id="1" w:date="2025-07-26T06:46:49Z">
                      <w:rPr>
                        <w:rFonts w:ascii="Arial" w:cs="Arial" w:eastAsia="Arial" w:hAnsi="Arial"/>
                        <w:b w:val="1"/>
                        <w:color w:val="000000"/>
                      </w:rPr>
                    </w:rPrChange>
                  </w:rPr>
                </w:pPr>
                <w:sdt>
                  <w:sdtPr>
                    <w:id w:val="417366833"/>
                    <w:tag w:val="goog_rdk_7"/>
                  </w:sdtPr>
                  <w:sdtContent>
                    <w:ins w:author="Anupam Kirtivardhan" w:id="0" w:date="2025-07-26T06:46:49Z"/>
                    <w:sdt>
                      <w:sdtPr>
                        <w:id w:val="-1237022243"/>
                        <w:tag w:val="goog_rdk_8"/>
                      </w:sdtPr>
                      <w:sdtContent>
                        <w:ins w:author="Anupam Kirtivardhan" w:id="0" w:date="2025-07-26T06:46:49Z">
                          <w:r w:rsidDel="00000000" w:rsidR="00000000" w:rsidRPr="00000000">
                            <w:rPr>
                              <w:rtl w:val="0"/>
                            </w:rPr>
                          </w:r>
                        </w:ins>
                      </w:sdtContent>
                    </w:sdt>
                    <w:ins w:author="Anupam Kirtivardhan" w:id="0" w:date="2025-07-26T06:46:49Z"/>
                  </w:sdtContent>
                </w:sdt>
              </w:p>
            </w:sdtContent>
          </w:sdt>
          <w:sdt>
            <w:sdtPr>
              <w:id w:val="1548423887"/>
              <w:tag w:val="goog_rdk_11"/>
            </w:sdtPr>
            <w:sdtContent>
              <w:p w:rsidR="00000000" w:rsidDel="00000000" w:rsidP="00000000" w:rsidRDefault="00000000" w:rsidRPr="00000000" w14:paraId="000001C2">
                <w:pPr>
                  <w:widowControl w:val="1"/>
                  <w:jc w:val="center"/>
                  <w:rPr>
                    <w:rFonts w:ascii="Arial" w:cs="Arial" w:eastAsia="Arial" w:hAnsi="Arial"/>
                    <w:b w:val="1"/>
                    <w:rPrChange w:author="Anupam Kirtivardhan" w:id="1" w:date="2025-07-26T06:46:49Z">
                      <w:rPr>
                        <w:rFonts w:ascii="Arial" w:cs="Arial" w:eastAsia="Arial" w:hAnsi="Arial"/>
                        <w:b w:val="1"/>
                        <w:color w:val="000000"/>
                      </w:rPr>
                    </w:rPrChange>
                  </w:rPr>
                </w:pPr>
                <w:sdt>
                  <w:sdtPr>
                    <w:id w:val="-1299756882"/>
                    <w:tag w:val="goog_rdk_10"/>
                  </w:sdtPr>
                  <w:sdtContent>
                    <w:r w:rsidDel="00000000" w:rsidR="00000000" w:rsidRPr="00000000">
                      <w:rPr>
                        <w:rtl w:val="0"/>
                      </w:rPr>
                    </w:r>
                  </w:sdtContent>
                </w:sdt>
              </w:p>
            </w:sdtContent>
          </w:sdt>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C3">
            <w:pPr>
              <w:widowControl w:val="1"/>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Tutorial/Practical plan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C4">
            <w:pPr>
              <w:widowControl w:val="1"/>
              <w:rPr>
                <w:rFonts w:ascii="Arial" w:cs="Arial" w:eastAsia="Arial" w:hAnsi="Arial"/>
                <w:b w:val="1"/>
                <w:color w:val="000000"/>
              </w:rPr>
            </w:pPr>
            <w:r w:rsidDel="00000000" w:rsidR="00000000" w:rsidRPr="00000000">
              <w:rPr>
                <w:rFonts w:ascii="Arial" w:cs="Arial" w:eastAsia="Arial" w:hAnsi="Arial"/>
                <w:b w:val="1"/>
                <w:color w:val="000000"/>
                <w:rtl w:val="0"/>
              </w:rPr>
              <w:t xml:space="preserve">Skill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C5">
            <w:pPr>
              <w:widowControl w:val="1"/>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Competency</w:t>
            </w:r>
          </w:p>
        </w:tc>
      </w:tr>
      <w:tr>
        <w:trPr>
          <w:cantSplit w:val="0"/>
          <w:trHeight w:val="304"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6">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7">
            <w:pPr>
              <w:widowControl w:val="1"/>
              <w:rPr>
                <w:rFonts w:ascii="Arial" w:cs="Arial" w:eastAsia="Arial" w:hAnsi="Arial"/>
                <w:color w:val="000000"/>
              </w:rPr>
            </w:pPr>
            <w:r w:rsidDel="00000000" w:rsidR="00000000" w:rsidRPr="00000000">
              <w:rPr>
                <w:rFonts w:ascii="Arial" w:cs="Arial" w:eastAsia="Arial" w:hAnsi="Arial"/>
                <w:rtl w:val="0"/>
              </w:rPr>
              <w:t xml:space="preserve">V</w:t>
            </w:r>
            <w:r w:rsidDel="00000000" w:rsidR="00000000" w:rsidRPr="00000000">
              <w:rPr>
                <w:rFonts w:ascii="Arial" w:cs="Arial" w:eastAsia="Arial" w:hAnsi="Arial"/>
                <w:color w:val="000000"/>
                <w:rtl w:val="0"/>
              </w:rPr>
              <w:t xml:space="preserve">e</w:t>
            </w:r>
            <w:r w:rsidDel="00000000" w:rsidR="00000000" w:rsidRPr="00000000">
              <w:rPr>
                <w:rFonts w:ascii="Arial" w:cs="Arial" w:eastAsia="Arial" w:hAnsi="Arial"/>
                <w:rtl w:val="0"/>
              </w:rPr>
              <w:t xml:space="preserve">dic</w:t>
            </w:r>
            <w:r w:rsidDel="00000000" w:rsidR="00000000" w:rsidRPr="00000000">
              <w:rPr>
                <w:rFonts w:ascii="Arial" w:cs="Arial" w:eastAsia="Arial" w:hAnsi="Arial"/>
                <w:color w:val="000000"/>
                <w:rtl w:val="0"/>
              </w:rPr>
              <w:t xml:space="preserve"> maths-1 VINCULAM, Base Method Multiplication (Base 100)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8">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9">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A">
            <w:pPr>
              <w:widowControl w:val="1"/>
              <w:rPr>
                <w:rFonts w:ascii="Arial" w:cs="Arial" w:eastAsia="Arial" w:hAnsi="Arial"/>
                <w:color w:val="000000"/>
              </w:rPr>
            </w:pPr>
            <w:bookmarkStart w:colFirst="0" w:colLast="0" w:name="_heading=h.m1x1jv9z5fcq" w:id="2"/>
            <w:bookmarkEnd w:id="2"/>
            <w:r w:rsidDel="00000000" w:rsidR="00000000" w:rsidRPr="00000000">
              <w:rPr>
                <w:rFonts w:ascii="Arial" w:cs="Arial" w:eastAsia="Arial" w:hAnsi="Arial"/>
                <w:color w:val="000000"/>
                <w:rtl w:val="0"/>
              </w:rPr>
              <w:t xml:space="preserve"> CO4</w:t>
            </w:r>
          </w:p>
        </w:tc>
      </w:tr>
      <w:tr>
        <w:trPr>
          <w:cantSplit w:val="0"/>
          <w:trHeight w:val="576"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B">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C">
            <w:pPr>
              <w:widowControl w:val="1"/>
              <w:rPr>
                <w:rFonts w:ascii="Arial" w:cs="Arial" w:eastAsia="Arial" w:hAnsi="Arial"/>
                <w:color w:val="000000"/>
              </w:rPr>
            </w:pPr>
            <w:r w:rsidDel="00000000" w:rsidR="00000000" w:rsidRPr="00000000">
              <w:rPr>
                <w:rFonts w:ascii="Arial" w:cs="Arial" w:eastAsia="Arial" w:hAnsi="Arial"/>
                <w:rtl w:val="0"/>
              </w:rPr>
              <w:t xml:space="preserve">Vedic</w:t>
            </w:r>
            <w:r w:rsidDel="00000000" w:rsidR="00000000" w:rsidRPr="00000000">
              <w:rPr>
                <w:rFonts w:ascii="Arial" w:cs="Arial" w:eastAsia="Arial" w:hAnsi="Arial"/>
                <w:color w:val="000000"/>
                <w:rtl w:val="0"/>
              </w:rPr>
              <w:t xml:space="preserve"> maths-2 Square, Square-root, Cube (Base 100), Cube-root, comparison of fractions.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D">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E">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F">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0">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1">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Classification of numbers,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2">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3">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4">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5">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6">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Divisibility rules by 2, 4, 8, 16, 5, 25, 10, 3 and 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7">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8">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9">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A">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B">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Divisibility rules by 11, 7, 13, 6, 12, 14, 15, 36 and 72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C">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D">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DE">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F">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0">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Unit digit, Factorial problems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1">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2">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3">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4">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5">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Trailing zeroes, Factor theorems,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6">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7">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8">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9">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A">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Remainder Theorem</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B">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C">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D">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E">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F">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LCM &amp; HCF (Basics &amp; Advance)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0">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1">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2">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3">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4">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Class Test-1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5">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6">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7">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8">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9">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Basic Calculations, increase/decrease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A">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B">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C">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D">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E">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Successive percentage change, error-based questions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F">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0">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1">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2">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3">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Basic concepts and calculation of CP, SP,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4">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5">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6">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312"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7">
            <w:pPr>
              <w:widowControl w:val="1"/>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8">
            <w:pPr>
              <w:widowControl w:val="1"/>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9">
            <w:pPr>
              <w:widowControl w:val="1"/>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A">
            <w:pPr>
              <w:widowControl w:val="1"/>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B">
            <w:pPr>
              <w:widowControl w:val="1"/>
              <w:rPr>
                <w:rFonts w:ascii="Arial" w:cs="Arial" w:eastAsia="Arial" w:hAnsi="Arial"/>
                <w:color w:val="000000"/>
              </w:rPr>
            </w:pPr>
            <w:r w:rsidDel="00000000" w:rsidR="00000000" w:rsidRPr="00000000">
              <w:rPr>
                <w:rtl w:val="0"/>
              </w:rPr>
            </w:r>
          </w:p>
        </w:tc>
      </w:tr>
      <w:tr>
        <w:trPr>
          <w:cantSplit w:val="0"/>
          <w:trHeight w:val="624"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C">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D">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MP, Discount, Successive discounts, false weights including advanced problems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E">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F">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0">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1">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2">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Basic concepts, Calculation of P, R, T and SI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3">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4">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5">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6">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7">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Compound Interest, Shortcuts for difference in CI and SI in 2-3 yrs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8">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9">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A">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B">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C">
            <w:pPr>
              <w:widowControl w:val="1"/>
              <w:rPr>
                <w:rFonts w:ascii="Arial" w:cs="Arial" w:eastAsia="Arial" w:hAnsi="Arial"/>
                <w:color w:val="000000"/>
              </w:rPr>
            </w:pPr>
            <w:r w:rsidDel="00000000" w:rsidR="00000000" w:rsidRPr="00000000">
              <w:rPr>
                <w:rFonts w:ascii="Arial" w:cs="Arial" w:eastAsia="Arial" w:hAnsi="Arial"/>
                <w:rtl w:val="0"/>
              </w:rPr>
              <w:t xml:space="preserve">Cover up</w:t>
            </w:r>
            <w:r w:rsidDel="00000000" w:rsidR="00000000" w:rsidRPr="00000000">
              <w:rPr>
                <w:rFonts w:ascii="Arial" w:cs="Arial" w:eastAsia="Arial" w:hAnsi="Arial"/>
                <w:color w:val="000000"/>
                <w:rtl w:val="0"/>
              </w:rPr>
              <w:t xml:space="preserve"> the remaining from the previous classes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D">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E">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F">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288"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0">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1">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Class Test-2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2">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3">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4">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624"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5">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26">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Tables, multiple line graph, – calculation of percentage, percentage change, ratio, difference, average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7">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8">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9">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624"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A">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2B">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Cumulative bar graphs, pie charts – calculation of percentage, percentage change, ratio, difference, average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C">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D">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E">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624"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F">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21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0">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Angular directions, turning left/right, distance and shadow-based puzzles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1">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2">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3">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CO3</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4">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22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5">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Introduction to Ratio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6">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7">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8">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70"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9">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23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A">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Proportion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B">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C">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D">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255" w:hRule="atLeast"/>
          <w:tblHeader w:val="1"/>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E">
            <w:pPr>
              <w:widowControl w:val="1"/>
              <w:jc w:val="right"/>
              <w:rPr>
                <w:rFonts w:ascii="Arial" w:cs="Arial" w:eastAsia="Arial" w:hAnsi="Arial"/>
                <w:color w:val="000000"/>
              </w:rPr>
            </w:pPr>
            <w:r w:rsidDel="00000000" w:rsidR="00000000" w:rsidRPr="00000000">
              <w:rPr>
                <w:rFonts w:ascii="Arial" w:cs="Arial" w:eastAsia="Arial" w:hAnsi="Arial"/>
                <w:color w:val="000000"/>
                <w:rtl w:val="0"/>
              </w:rPr>
              <w:t xml:space="preserve">24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F">
            <w:pPr>
              <w:widowControl w:val="1"/>
              <w:rPr>
                <w:rFonts w:ascii="Arial" w:cs="Arial" w:eastAsia="Arial" w:hAnsi="Arial"/>
                <w:color w:val="000000"/>
              </w:rPr>
            </w:pPr>
            <w:r w:rsidDel="00000000" w:rsidR="00000000" w:rsidRPr="00000000">
              <w:rPr>
                <w:rFonts w:ascii="Arial" w:cs="Arial" w:eastAsia="Arial" w:hAnsi="Arial"/>
                <w:rtl w:val="0"/>
              </w:rPr>
              <w:t xml:space="preserve">Partnership and variation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0">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1">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2">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 CO4</w:t>
            </w:r>
          </w:p>
        </w:tc>
      </w:tr>
      <w:tr>
        <w:trPr>
          <w:cantSplit w:val="0"/>
          <w:trHeight w:val="52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3">
            <w:pPr>
              <w:widowControl w:val="1"/>
              <w:jc w:val="center"/>
              <w:rPr>
                <w:rFonts w:ascii="Arial" w:cs="Arial" w:eastAsia="Arial" w:hAnsi="Arial"/>
                <w:b w:val="1"/>
                <w:color w:val="0070c0"/>
              </w:rPr>
            </w:pPr>
            <w:r w:rsidDel="00000000" w:rsidR="00000000" w:rsidRPr="00000000">
              <w:rPr>
                <w:rFonts w:ascii="Arial" w:cs="Arial" w:eastAsia="Arial" w:hAnsi="Arial"/>
                <w:rtl w:val="0"/>
              </w:rPr>
              <w:t xml:space="preserve">25</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4">
            <w:pPr>
              <w:widowControl w:val="1"/>
              <w:ind w:right="-51"/>
              <w:rPr>
                <w:rFonts w:ascii="Arial" w:cs="Arial" w:eastAsia="Arial" w:hAnsi="Arial"/>
                <w:b w:val="1"/>
              </w:rPr>
            </w:pPr>
            <w:r w:rsidDel="00000000" w:rsidR="00000000" w:rsidRPr="00000000">
              <w:rPr>
                <w:rFonts w:ascii="Arial" w:cs="Arial" w:eastAsia="Arial" w:hAnsi="Arial"/>
                <w:rtl w:val="0"/>
              </w:rPr>
              <w:t xml:space="preserve">Series: Numeric, Alphabetical, Mixed (Tier-1,2,3 Level) discussing different patterns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sdt>
            <w:sdtPr>
              <w:id w:val="345696920"/>
              <w:tag w:val="goog_rdk_13"/>
            </w:sdtPr>
            <w:sdtContent>
              <w:p w:rsidR="00000000" w:rsidDel="00000000" w:rsidP="00000000" w:rsidRDefault="00000000" w:rsidRPr="00000000" w14:paraId="00000245">
                <w:pPr>
                  <w:widowControl w:val="1"/>
                  <w:rPr>
                    <w:ins w:author="Anupam Kirtivardhan" w:id="2" w:date="2025-07-26T06:47:10Z"/>
                    <w:rFonts w:ascii="Arial" w:cs="Arial" w:eastAsia="Arial" w:hAnsi="Arial"/>
                  </w:rPr>
                </w:pPr>
                <w:r w:rsidDel="00000000" w:rsidR="00000000" w:rsidRPr="00000000">
                  <w:rPr>
                    <w:rFonts w:ascii="Arial" w:cs="Arial" w:eastAsia="Arial" w:hAnsi="Arial"/>
                    <w:rtl w:val="0"/>
                  </w:rPr>
                  <w:t xml:space="preserve"> Practical</w:t>
                </w:r>
                <w:sdt>
                  <w:sdtPr>
                    <w:id w:val="199669673"/>
                    <w:tag w:val="goog_rdk_12"/>
                  </w:sdtPr>
                  <w:sdtContent>
                    <w:ins w:author="Anupam Kirtivardhan" w:id="2" w:date="2025-07-26T06:47:10Z">
                      <w:r w:rsidDel="00000000" w:rsidR="00000000" w:rsidRPr="00000000">
                        <w:rPr>
                          <w:rtl w:val="0"/>
                        </w:rPr>
                      </w:r>
                    </w:ins>
                  </w:sdtContent>
                </w:sdt>
              </w:p>
            </w:sdtContent>
          </w:sdt>
          <w:sdt>
            <w:sdtPr>
              <w:id w:val="-1259199144"/>
              <w:tag w:val="goog_rdk_15"/>
            </w:sdtPr>
            <w:sdtContent>
              <w:p w:rsidR="00000000" w:rsidDel="00000000" w:rsidP="00000000" w:rsidRDefault="00000000" w:rsidRPr="00000000" w14:paraId="00000246">
                <w:pPr>
                  <w:widowControl w:val="1"/>
                  <w:rPr>
                    <w:ins w:author="Anupam Kirtivardhan" w:id="2" w:date="2025-07-26T06:47:10Z"/>
                    <w:rFonts w:ascii="Arial" w:cs="Arial" w:eastAsia="Arial" w:hAnsi="Arial"/>
                  </w:rPr>
                </w:pPr>
                <w:sdt>
                  <w:sdtPr>
                    <w:id w:val="-405837382"/>
                    <w:tag w:val="goog_rdk_14"/>
                  </w:sdtPr>
                  <w:sdtContent>
                    <w:ins w:author="Anupam Kirtivardhan" w:id="2" w:date="2025-07-26T06:47:10Z">
                      <w:r w:rsidDel="00000000" w:rsidR="00000000" w:rsidRPr="00000000">
                        <w:rPr>
                          <w:rtl w:val="0"/>
                        </w:rPr>
                      </w:r>
                    </w:ins>
                  </w:sdtContent>
                </w:sdt>
              </w:p>
            </w:sdtContent>
          </w:sdt>
          <w:p w:rsidR="00000000" w:rsidDel="00000000" w:rsidP="00000000" w:rsidRDefault="00000000" w:rsidRPr="00000000" w14:paraId="00000247">
            <w:pPr>
              <w:widowControl w:val="1"/>
              <w:rPr>
                <w:rFonts w:ascii="Arial" w:cs="Arial" w:eastAsia="Arial" w:hAnsi="Arial"/>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8">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b w:val="1"/>
                <w:color w:val="0070c0"/>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9">
            <w:pPr>
              <w:widowControl w:val="1"/>
              <w:rPr>
                <w:rFonts w:ascii="Arial" w:cs="Arial" w:eastAsia="Arial" w:hAnsi="Arial"/>
                <w:b w:val="1"/>
                <w:color w:val="0070c0"/>
              </w:rPr>
            </w:pPr>
            <w:r w:rsidDel="00000000" w:rsidR="00000000" w:rsidRPr="00000000">
              <w:rPr>
                <w:rFonts w:ascii="Arial" w:cs="Arial" w:eastAsia="Arial" w:hAnsi="Arial"/>
                <w:rtl w:val="0"/>
              </w:rPr>
              <w:t xml:space="preserve">CO3</w:t>
            </w:r>
            <w:r w:rsidDel="00000000" w:rsidR="00000000" w:rsidRPr="00000000">
              <w:rPr>
                <w:rtl w:val="0"/>
              </w:rPr>
            </w:r>
          </w:p>
        </w:tc>
      </w:tr>
      <w:tr>
        <w:trPr>
          <w:cantSplit w:val="0"/>
          <w:trHeight w:val="844"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A">
            <w:pPr>
              <w:widowControl w:val="1"/>
              <w:jc w:val="center"/>
              <w:rPr>
                <w:rFonts w:ascii="Arial" w:cs="Arial" w:eastAsia="Arial" w:hAnsi="Arial"/>
                <w:b w:val="1"/>
                <w:color w:val="0070c0"/>
              </w:rPr>
            </w:pPr>
            <w:r w:rsidDel="00000000" w:rsidR="00000000" w:rsidRPr="00000000">
              <w:rPr>
                <w:rFonts w:ascii="Arial" w:cs="Arial" w:eastAsia="Arial" w:hAnsi="Arial"/>
                <w:rtl w:val="0"/>
              </w:rPr>
              <w:t xml:space="preserve">26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B">
            <w:pPr>
              <w:widowControl w:val="1"/>
              <w:ind w:right="-51"/>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Coding-Decoding: rotational, mathematical relations in coding, word coding in sentences etc.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C">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D">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b w:val="1"/>
                <w:color w:val="0070c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E">
            <w:pPr>
              <w:widowControl w:val="1"/>
              <w:rPr>
                <w:rFonts w:ascii="Arial" w:cs="Arial" w:eastAsia="Arial" w:hAnsi="Arial"/>
                <w:b w:val="1"/>
                <w:color w:val="0070c0"/>
              </w:rPr>
            </w:pPr>
            <w:r w:rsidDel="00000000" w:rsidR="00000000" w:rsidRPr="00000000">
              <w:rPr>
                <w:rFonts w:ascii="Arial" w:cs="Arial" w:eastAsia="Arial" w:hAnsi="Arial"/>
                <w:rtl w:val="0"/>
              </w:rPr>
              <w:t xml:space="preserve">CO3</w:t>
            </w:r>
            <w:r w:rsidDel="00000000" w:rsidR="00000000" w:rsidRPr="00000000">
              <w:rPr>
                <w:rtl w:val="0"/>
              </w:rPr>
            </w:r>
          </w:p>
        </w:tc>
      </w:tr>
      <w:tr>
        <w:trPr>
          <w:cantSplit w:val="0"/>
          <w:trHeight w:val="59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F">
            <w:pPr>
              <w:widowControl w:val="1"/>
              <w:jc w:val="center"/>
              <w:rPr>
                <w:rFonts w:ascii="Arial" w:cs="Arial" w:eastAsia="Arial" w:hAnsi="Arial"/>
                <w:b w:val="1"/>
                <w:color w:val="0070c0"/>
              </w:rPr>
            </w:pPr>
            <w:r w:rsidDel="00000000" w:rsidR="00000000" w:rsidRPr="00000000">
              <w:rPr>
                <w:rFonts w:ascii="Arial" w:cs="Arial" w:eastAsia="Arial" w:hAnsi="Arial"/>
                <w:rtl w:val="0"/>
              </w:rPr>
              <w:t xml:space="preserve">27</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0">
            <w:pPr>
              <w:widowControl w:val="1"/>
              <w:ind w:right="44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Average: Basic concepts, Weighted Avg, Mixture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1">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2">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b w:val="1"/>
                <w:color w:val="0070c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3">
            <w:pPr>
              <w:widowControl w:val="1"/>
              <w:rPr>
                <w:rFonts w:ascii="Arial" w:cs="Arial" w:eastAsia="Arial" w:hAnsi="Arial"/>
                <w:b w:val="1"/>
                <w:color w:val="0070c0"/>
              </w:rPr>
            </w:pPr>
            <w:r w:rsidDel="00000000" w:rsidR="00000000" w:rsidRPr="00000000">
              <w:rPr>
                <w:rFonts w:ascii="Arial" w:cs="Arial" w:eastAsia="Arial" w:hAnsi="Arial"/>
                <w:rtl w:val="0"/>
              </w:rPr>
              <w:t xml:space="preserve">CO4</w:t>
            </w:r>
            <w:r w:rsidDel="00000000" w:rsidR="00000000" w:rsidRPr="00000000">
              <w:rPr>
                <w:rtl w:val="0"/>
              </w:rPr>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4">
            <w:pPr>
              <w:widowControl w:val="1"/>
              <w:jc w:val="center"/>
              <w:rPr>
                <w:rFonts w:ascii="Arial" w:cs="Arial" w:eastAsia="Arial" w:hAnsi="Arial"/>
                <w:b w:val="1"/>
                <w:color w:val="0070c0"/>
              </w:rPr>
            </w:pPr>
            <w:r w:rsidDel="00000000" w:rsidR="00000000" w:rsidRPr="00000000">
              <w:rPr>
                <w:rFonts w:ascii="Arial" w:cs="Arial" w:eastAsia="Arial" w:hAnsi="Arial"/>
                <w:rtl w:val="0"/>
              </w:rPr>
              <w:t xml:space="preserve">28</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5">
            <w:pPr>
              <w:widowControl w:val="1"/>
              <w:ind w:right="44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Mixture &amp; Alligation 1: Mixture, Rule of alligation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6">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7">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b w:val="1"/>
                <w:color w:val="0070c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8">
            <w:pPr>
              <w:widowControl w:val="1"/>
              <w:rPr>
                <w:rFonts w:ascii="Arial" w:cs="Arial" w:eastAsia="Arial" w:hAnsi="Arial"/>
                <w:b w:val="1"/>
                <w:color w:val="0070c0"/>
              </w:rPr>
            </w:pPr>
            <w:r w:rsidDel="00000000" w:rsidR="00000000" w:rsidRPr="00000000">
              <w:rPr>
                <w:rFonts w:ascii="Arial" w:cs="Arial" w:eastAsia="Arial" w:hAnsi="Arial"/>
                <w:rtl w:val="0"/>
              </w:rPr>
              <w:t xml:space="preserve">CO4</w:t>
            </w:r>
            <w:r w:rsidDel="00000000" w:rsidR="00000000" w:rsidRPr="00000000">
              <w:rPr>
                <w:rtl w:val="0"/>
              </w:rPr>
            </w:r>
          </w:p>
        </w:tc>
      </w:tr>
      <w:tr>
        <w:trPr>
          <w:cantSplit w:val="0"/>
          <w:trHeight w:val="79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9">
            <w:pPr>
              <w:widowControl w:val="1"/>
              <w:jc w:val="center"/>
              <w:rPr>
                <w:rFonts w:ascii="Arial" w:cs="Arial" w:eastAsia="Arial" w:hAnsi="Arial"/>
                <w:b w:val="1"/>
                <w:color w:val="0070c0"/>
              </w:rPr>
            </w:pPr>
            <w:r w:rsidDel="00000000" w:rsidR="00000000" w:rsidRPr="00000000">
              <w:rPr>
                <w:rFonts w:ascii="Arial" w:cs="Arial" w:eastAsia="Arial" w:hAnsi="Arial"/>
                <w:rtl w:val="0"/>
              </w:rPr>
              <w:t xml:space="preserve">29</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A">
            <w:pPr>
              <w:widowControl w:val="1"/>
              <w:ind w:right="44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Mixture &amp; Alligation 2: Adding/replacing quantities, successive replacement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B">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C">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b w:val="1"/>
                <w:color w:val="0070c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D">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rtl w:val="0"/>
              </w:rPr>
              <w:t xml:space="preserve">CO4</w:t>
            </w:r>
            <w:r w:rsidDel="00000000" w:rsidR="00000000" w:rsidRPr="00000000">
              <w:rPr>
                <w:rFonts w:ascii="Arial" w:cs="Arial" w:eastAsia="Arial" w:hAnsi="Arial"/>
                <w:b w:val="1"/>
                <w:color w:val="0070c0"/>
                <w:rtl w:val="0"/>
              </w:rPr>
              <w:t xml:space="preserve"> </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E">
            <w:pPr>
              <w:widowControl w:val="1"/>
              <w:jc w:val="center"/>
              <w:rPr>
                <w:rFonts w:ascii="Arial" w:cs="Arial" w:eastAsia="Arial" w:hAnsi="Arial"/>
                <w:b w:val="1"/>
                <w:color w:val="0070c0"/>
              </w:rPr>
            </w:pPr>
            <w:r w:rsidDel="00000000" w:rsidR="00000000" w:rsidRPr="00000000">
              <w:rPr>
                <w:rFonts w:ascii="Arial" w:cs="Arial" w:eastAsia="Arial" w:hAnsi="Arial"/>
                <w:rtl w:val="0"/>
              </w:rPr>
              <w:t xml:space="preserve">30</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5F">
            <w:pPr>
              <w:widowControl w:val="1"/>
              <w:ind w:right="44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Class test-3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0">
            <w:pPr>
              <w:widowControl w:val="1"/>
              <w:rPr>
                <w:rFonts w:ascii="Arial" w:cs="Arial" w:eastAsia="Arial" w:hAnsi="Arial"/>
              </w:rPr>
            </w:pPr>
            <w:r w:rsidDel="00000000" w:rsidR="00000000" w:rsidRPr="00000000">
              <w:rPr>
                <w:rFonts w:ascii="Arial" w:cs="Arial" w:eastAsia="Arial" w:hAnsi="Arial"/>
                <w:rtl w:val="0"/>
              </w:rPr>
              <w:t xml:space="preserve"> 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1">
            <w:pPr>
              <w:widowControl w:val="1"/>
              <w:spacing w:after="240" w:before="240" w:lineRule="auto"/>
              <w:ind w:right="440"/>
              <w:rPr>
                <w:rFonts w:ascii="Arial" w:cs="Arial" w:eastAsia="Arial" w:hAnsi="Arial"/>
                <w:b w:val="1"/>
                <w:color w:val="0070c0"/>
              </w:rPr>
            </w:pPr>
            <w:r w:rsidDel="00000000" w:rsidR="00000000" w:rsidRPr="00000000">
              <w:rPr>
                <w:rFonts w:ascii="Arial" w:cs="Arial" w:eastAsia="Arial" w:hAnsi="Arial"/>
                <w:b w:val="1"/>
                <w:color w:val="0070c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2">
            <w:pPr>
              <w:widowControl w:val="1"/>
              <w:rPr>
                <w:rFonts w:ascii="Arial" w:cs="Arial" w:eastAsia="Arial" w:hAnsi="Arial"/>
                <w:b w:val="1"/>
                <w:color w:val="0070c0"/>
              </w:rPr>
            </w:pPr>
            <w:r w:rsidDel="00000000" w:rsidR="00000000" w:rsidRPr="00000000">
              <w:rPr>
                <w:rFonts w:ascii="Arial" w:cs="Arial" w:eastAsia="Arial" w:hAnsi="Arial"/>
                <w:rtl w:val="0"/>
              </w:rPr>
              <w:t xml:space="preserve">CO3</w:t>
            </w:r>
            <w:r w:rsidDel="00000000" w:rsidR="00000000" w:rsidRPr="00000000">
              <w:rPr>
                <w:rtl w:val="0"/>
              </w:rPr>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3">
            <w:pPr>
              <w:widowControl w:val="1"/>
              <w:jc w:val="center"/>
              <w:rPr>
                <w:rFonts w:ascii="Arial" w:cs="Arial" w:eastAsia="Arial" w:hAnsi="Arial"/>
              </w:rPr>
            </w:pPr>
            <w:r w:rsidDel="00000000" w:rsidR="00000000" w:rsidRPr="00000000">
              <w:rPr>
                <w:rFonts w:ascii="Arial" w:cs="Arial" w:eastAsia="Arial" w:hAnsi="Arial"/>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4">
            <w:pPr>
              <w:widowControl w:val="1"/>
              <w:ind w:right="440"/>
              <w:rPr>
                <w:rFonts w:ascii="Arial" w:cs="Arial" w:eastAsia="Arial" w:hAnsi="Arial"/>
                <w:b w:val="1"/>
              </w:rPr>
            </w:pPr>
            <w:r w:rsidDel="00000000" w:rsidR="00000000" w:rsidRPr="00000000">
              <w:rPr>
                <w:rFonts w:ascii="Arial" w:cs="Arial" w:eastAsia="Arial" w:hAnsi="Arial"/>
                <w:b w:val="1"/>
                <w:rtl w:val="0"/>
              </w:rPr>
              <w:t xml:space="preserve">Revisiting Grammar- Brainstorming Session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5">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6">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7">
            <w:pPr>
              <w:widowControl w:val="1"/>
              <w:rPr>
                <w:rFonts w:ascii="Arial" w:cs="Arial" w:eastAsia="Arial" w:hAnsi="Arial"/>
              </w:rPr>
            </w:pPr>
            <w:r w:rsidDel="00000000" w:rsidR="00000000" w:rsidRPr="00000000">
              <w:rPr>
                <w:rFonts w:ascii="Arial" w:cs="Arial" w:eastAsia="Arial" w:hAnsi="Arial"/>
                <w:rtl w:val="0"/>
              </w:rPr>
              <w:t xml:space="preserve">CO2 </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8">
            <w:pPr>
              <w:widowControl w:val="1"/>
              <w:jc w:val="center"/>
              <w:rPr>
                <w:rFonts w:ascii="Arial" w:cs="Arial" w:eastAsia="Arial" w:hAnsi="Arial"/>
              </w:rPr>
            </w:pPr>
            <w:r w:rsidDel="00000000" w:rsidR="00000000" w:rsidRPr="00000000">
              <w:rPr>
                <w:rFonts w:ascii="Arial" w:cs="Arial" w:eastAsia="Arial" w:hAnsi="Arial"/>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9">
            <w:pPr>
              <w:widowControl w:val="1"/>
              <w:ind w:right="440"/>
              <w:rPr>
                <w:rFonts w:ascii="Arial" w:cs="Arial" w:eastAsia="Arial" w:hAnsi="Arial"/>
                <w:b w:val="1"/>
              </w:rPr>
            </w:pPr>
            <w:r w:rsidDel="00000000" w:rsidR="00000000" w:rsidRPr="00000000">
              <w:rPr>
                <w:rFonts w:ascii="Arial" w:cs="Arial" w:eastAsia="Arial" w:hAnsi="Arial"/>
                <w:b w:val="1"/>
                <w:rtl w:val="0"/>
              </w:rPr>
              <w:t xml:space="preserve">All Conditionals -Zero to Three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A">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B">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C">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D">
            <w:pPr>
              <w:widowControl w:val="1"/>
              <w:jc w:val="center"/>
              <w:rPr>
                <w:rFonts w:ascii="Arial" w:cs="Arial" w:eastAsia="Arial" w:hAnsi="Arial"/>
              </w:rPr>
            </w:pPr>
            <w:r w:rsidDel="00000000" w:rsidR="00000000" w:rsidRPr="00000000">
              <w:rPr>
                <w:rFonts w:ascii="Arial" w:cs="Arial" w:eastAsia="Arial" w:hAnsi="Arial"/>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6E">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Practice Sheet-1  - All Conditionals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6F">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0">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1">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2">
            <w:pPr>
              <w:widowControl w:val="1"/>
              <w:jc w:val="center"/>
              <w:rPr>
                <w:rFonts w:ascii="Arial" w:cs="Arial" w:eastAsia="Arial" w:hAnsi="Arial"/>
              </w:rPr>
            </w:pPr>
            <w:r w:rsidDel="00000000" w:rsidR="00000000" w:rsidRPr="00000000">
              <w:rPr>
                <w:rFonts w:ascii="Arial" w:cs="Arial" w:eastAsia="Arial" w:hAnsi="Arial"/>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3">
            <w:pPr>
              <w:widowControl w:val="1"/>
              <w:ind w:right="440"/>
              <w:rPr>
                <w:rFonts w:ascii="Arial" w:cs="Arial" w:eastAsia="Arial" w:hAnsi="Arial"/>
                <w:b w:val="1"/>
              </w:rPr>
            </w:pPr>
            <w:r w:rsidDel="00000000" w:rsidR="00000000" w:rsidRPr="00000000">
              <w:rPr>
                <w:rFonts w:ascii="Arial" w:cs="Arial" w:eastAsia="Arial" w:hAnsi="Arial"/>
                <w:b w:val="1"/>
                <w:rtl w:val="0"/>
              </w:rPr>
              <w:t xml:space="preserve">Implementing Conjunctions of Conditions, Contrast and Comparison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4">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5">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6">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7">
            <w:pPr>
              <w:widowControl w:val="1"/>
              <w:jc w:val="center"/>
              <w:rPr>
                <w:rFonts w:ascii="Arial" w:cs="Arial" w:eastAsia="Arial" w:hAnsi="Arial"/>
              </w:rPr>
            </w:pPr>
            <w:r w:rsidDel="00000000" w:rsidR="00000000" w:rsidRPr="00000000">
              <w:rPr>
                <w:rFonts w:ascii="Arial" w:cs="Arial" w:eastAsia="Arial" w:hAnsi="Arial"/>
                <w:rtl w:val="0"/>
              </w:rPr>
              <w:t xml:space="preserve">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8">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Prepositions in Meaning (Intermediate)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9">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A">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B">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C">
            <w:pPr>
              <w:widowControl w:val="1"/>
              <w:jc w:val="center"/>
              <w:rPr>
                <w:rFonts w:ascii="Arial" w:cs="Arial" w:eastAsia="Arial" w:hAnsi="Arial"/>
              </w:rPr>
            </w:pPr>
            <w:r w:rsidDel="00000000" w:rsidR="00000000" w:rsidRPr="00000000">
              <w:rPr>
                <w:rFonts w:ascii="Arial" w:cs="Arial" w:eastAsia="Arial" w:hAnsi="Arial"/>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D">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Practice Sheet - 2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7E">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7F">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0">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1">
            <w:pPr>
              <w:widowControl w:val="1"/>
              <w:jc w:val="center"/>
              <w:rPr>
                <w:rFonts w:ascii="Arial" w:cs="Arial" w:eastAsia="Arial" w:hAnsi="Arial"/>
              </w:rPr>
            </w:pPr>
            <w:r w:rsidDel="00000000" w:rsidR="00000000" w:rsidRPr="00000000">
              <w:rPr>
                <w:rFonts w:ascii="Arial" w:cs="Arial" w:eastAsia="Arial" w:hAnsi="Arial"/>
                <w:rtl w:val="0"/>
              </w:rPr>
              <w:t xml:space="preserve">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2">
            <w:pPr>
              <w:widowControl w:val="1"/>
              <w:ind w:right="440"/>
              <w:rPr>
                <w:rFonts w:ascii="Arial" w:cs="Arial" w:eastAsia="Arial" w:hAnsi="Arial"/>
                <w:b w:val="1"/>
              </w:rPr>
            </w:pPr>
            <w:r w:rsidDel="00000000" w:rsidR="00000000" w:rsidRPr="00000000">
              <w:rPr>
                <w:rFonts w:ascii="Arial" w:cs="Arial" w:eastAsia="Arial" w:hAnsi="Arial"/>
                <w:b w:val="1"/>
                <w:rtl w:val="0"/>
              </w:rPr>
              <w:t xml:space="preserve">Sentence Correction- Spotting Error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3">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4">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5">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6">
            <w:pPr>
              <w:widowControl w:val="1"/>
              <w:jc w:val="center"/>
              <w:rPr>
                <w:rFonts w:ascii="Arial" w:cs="Arial" w:eastAsia="Arial" w:hAnsi="Arial"/>
              </w:rPr>
            </w:pPr>
            <w:r w:rsidDel="00000000" w:rsidR="00000000" w:rsidRPr="00000000">
              <w:rPr>
                <w:rFonts w:ascii="Arial" w:cs="Arial" w:eastAsia="Arial" w:hAnsi="Arial"/>
                <w:rtl w:val="0"/>
              </w:rPr>
              <w:t xml:space="preserve">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7">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Prepositions in Phrasal Verbs and Collocation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8">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9">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A">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B">
            <w:pPr>
              <w:widowControl w:val="1"/>
              <w:jc w:val="center"/>
              <w:rPr>
                <w:rFonts w:ascii="Arial" w:cs="Arial" w:eastAsia="Arial" w:hAnsi="Arial"/>
              </w:rPr>
            </w:pPr>
            <w:r w:rsidDel="00000000" w:rsidR="00000000" w:rsidRPr="00000000">
              <w:rPr>
                <w:rFonts w:ascii="Arial" w:cs="Arial" w:eastAsia="Arial" w:hAnsi="Arial"/>
                <w:rtl w:val="0"/>
              </w:rPr>
              <w:t xml:space="preserve">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C">
            <w:pPr>
              <w:widowControl w:val="1"/>
              <w:ind w:right="440"/>
              <w:rPr>
                <w:rFonts w:ascii="Arial" w:cs="Arial" w:eastAsia="Arial" w:hAnsi="Arial"/>
                <w:b w:val="1"/>
              </w:rPr>
            </w:pPr>
            <w:r w:rsidDel="00000000" w:rsidR="00000000" w:rsidRPr="00000000">
              <w:rPr>
                <w:rFonts w:ascii="Arial" w:cs="Arial" w:eastAsia="Arial" w:hAnsi="Arial"/>
                <w:b w:val="1"/>
                <w:rtl w:val="0"/>
              </w:rPr>
              <w:t xml:space="preserve">Class test -1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8D">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E">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8F">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0">
            <w:pPr>
              <w:widowControl w:val="1"/>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1">
            <w:pPr>
              <w:widowControl w:val="1"/>
              <w:ind w:right="440"/>
              <w:rPr>
                <w:rFonts w:ascii="Arial" w:cs="Arial" w:eastAsia="Arial" w:hAnsi="Arial"/>
                <w:b w:val="1"/>
              </w:rPr>
            </w:pPr>
            <w:r w:rsidDel="00000000" w:rsidR="00000000" w:rsidRPr="00000000">
              <w:rPr>
                <w:rFonts w:ascii="Arial" w:cs="Arial" w:eastAsia="Arial" w:hAnsi="Arial"/>
                <w:b w:val="1"/>
                <w:rtl w:val="0"/>
              </w:rPr>
              <w:t xml:space="preserve">Reading for Global Understanding (Understanding Inference and Tone)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2">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3">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4">
            <w:pPr>
              <w:widowControl w:val="1"/>
              <w:rPr>
                <w:rFonts w:ascii="Arial" w:cs="Arial" w:eastAsia="Arial" w:hAnsi="Arial"/>
              </w:rPr>
            </w:pPr>
            <w:r w:rsidDel="00000000" w:rsidR="00000000" w:rsidRPr="00000000">
              <w:rPr>
                <w:rFonts w:ascii="Arial" w:cs="Arial" w:eastAsia="Arial" w:hAnsi="Arial"/>
                <w:rtl w:val="0"/>
              </w:rPr>
              <w:t xml:space="preserve">CO4</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5">
            <w:pPr>
              <w:widowControl w:val="1"/>
              <w:jc w:val="center"/>
              <w:rPr>
                <w:rFonts w:ascii="Arial" w:cs="Arial" w:eastAsia="Arial" w:hAnsi="Arial"/>
              </w:rPr>
            </w:pPr>
            <w:r w:rsidDel="00000000" w:rsidR="00000000" w:rsidRPr="00000000">
              <w:rPr>
                <w:rFonts w:ascii="Arial" w:cs="Arial" w:eastAsia="Arial" w:hAnsi="Arial"/>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6">
            <w:pPr>
              <w:widowControl w:val="1"/>
              <w:ind w:right="440"/>
              <w:rPr>
                <w:rFonts w:ascii="Arial" w:cs="Arial" w:eastAsia="Arial" w:hAnsi="Arial"/>
                <w:b w:val="1"/>
              </w:rPr>
            </w:pPr>
            <w:r w:rsidDel="00000000" w:rsidR="00000000" w:rsidRPr="00000000">
              <w:rPr>
                <w:rFonts w:ascii="Arial" w:cs="Arial" w:eastAsia="Arial" w:hAnsi="Arial"/>
                <w:b w:val="1"/>
                <w:rtl w:val="0"/>
              </w:rPr>
              <w:t xml:space="preserve">Reading for Specific Details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7">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8">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9">
            <w:pPr>
              <w:widowControl w:val="1"/>
              <w:rPr>
                <w:rFonts w:ascii="Arial" w:cs="Arial" w:eastAsia="Arial" w:hAnsi="Arial"/>
              </w:rPr>
            </w:pPr>
            <w:r w:rsidDel="00000000" w:rsidR="00000000" w:rsidRPr="00000000">
              <w:rPr>
                <w:rFonts w:ascii="Arial" w:cs="Arial" w:eastAsia="Arial" w:hAnsi="Arial"/>
                <w:rtl w:val="0"/>
              </w:rPr>
              <w:t xml:space="preserve">CO4</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A">
            <w:pPr>
              <w:widowControl w:val="1"/>
              <w:jc w:val="center"/>
              <w:rPr>
                <w:rFonts w:ascii="Arial" w:cs="Arial" w:eastAsia="Arial" w:hAnsi="Arial"/>
              </w:rPr>
            </w:pPr>
            <w:r w:rsidDel="00000000" w:rsidR="00000000" w:rsidRPr="00000000">
              <w:rPr>
                <w:rFonts w:ascii="Arial" w:cs="Arial" w:eastAsia="Arial" w:hAnsi="Arial"/>
                <w:rtl w:val="0"/>
              </w:rPr>
              <w:t xml:space="preserve">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B">
            <w:pPr>
              <w:widowControl w:val="1"/>
              <w:ind w:right="440"/>
              <w:rPr>
                <w:rFonts w:ascii="Arial" w:cs="Arial" w:eastAsia="Arial" w:hAnsi="Arial"/>
                <w:b w:val="1"/>
              </w:rPr>
            </w:pPr>
            <w:r w:rsidDel="00000000" w:rsidR="00000000" w:rsidRPr="00000000">
              <w:rPr>
                <w:rFonts w:ascii="Arial" w:cs="Arial" w:eastAsia="Arial" w:hAnsi="Arial"/>
                <w:b w:val="1"/>
                <w:rtl w:val="0"/>
              </w:rPr>
              <w:t xml:space="preserve">LMS Quiz (Lab Test -1 )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C">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D">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E">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9F">
            <w:pPr>
              <w:widowControl w:val="1"/>
              <w:jc w:val="center"/>
              <w:rPr>
                <w:rFonts w:ascii="Arial" w:cs="Arial" w:eastAsia="Arial" w:hAnsi="Arial"/>
              </w:rPr>
            </w:pPr>
            <w:r w:rsidDel="00000000" w:rsidR="00000000" w:rsidRPr="00000000">
              <w:rPr>
                <w:rFonts w:ascii="Arial" w:cs="Arial" w:eastAsia="Arial" w:hAnsi="Arial"/>
                <w:rtl w:val="0"/>
              </w:rPr>
              <w:t xml:space="preserve">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0">
            <w:pPr>
              <w:widowControl w:val="1"/>
              <w:ind w:right="440"/>
              <w:rPr>
                <w:rFonts w:ascii="Arial" w:cs="Arial" w:eastAsia="Arial" w:hAnsi="Arial"/>
                <w:b w:val="1"/>
              </w:rPr>
            </w:pPr>
            <w:r w:rsidDel="00000000" w:rsidR="00000000" w:rsidRPr="00000000">
              <w:rPr>
                <w:rFonts w:ascii="Arial" w:cs="Arial" w:eastAsia="Arial" w:hAnsi="Arial"/>
                <w:b w:val="1"/>
                <w:rtl w:val="0"/>
              </w:rPr>
              <w:t xml:space="preserve">Parajumbles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A1">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2">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3">
            <w:pPr>
              <w:widowControl w:val="1"/>
              <w:rPr>
                <w:rFonts w:ascii="Arial" w:cs="Arial" w:eastAsia="Arial" w:hAnsi="Arial"/>
              </w:rPr>
            </w:pPr>
            <w:r w:rsidDel="00000000" w:rsidR="00000000" w:rsidRPr="00000000">
              <w:rPr>
                <w:rFonts w:ascii="Arial" w:cs="Arial" w:eastAsia="Arial" w:hAnsi="Arial"/>
                <w:rtl w:val="0"/>
              </w:rPr>
              <w:t xml:space="preserve">CO4</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4">
            <w:pPr>
              <w:widowControl w:val="1"/>
              <w:jc w:val="center"/>
              <w:rPr>
                <w:rFonts w:ascii="Arial" w:cs="Arial" w:eastAsia="Arial" w:hAnsi="Arial"/>
              </w:rPr>
            </w:pPr>
            <w:r w:rsidDel="00000000" w:rsidR="00000000" w:rsidRPr="00000000">
              <w:rPr>
                <w:rFonts w:ascii="Arial" w:cs="Arial" w:eastAsia="Arial" w:hAnsi="Arial"/>
                <w:rtl w:val="0"/>
              </w:rPr>
              <w:t xml:space="preserve">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5">
            <w:pPr>
              <w:widowControl w:val="1"/>
              <w:ind w:right="440"/>
              <w:rPr>
                <w:rFonts w:ascii="Arial" w:cs="Arial" w:eastAsia="Arial" w:hAnsi="Arial"/>
                <w:b w:val="1"/>
              </w:rPr>
            </w:pPr>
            <w:r w:rsidDel="00000000" w:rsidR="00000000" w:rsidRPr="00000000">
              <w:rPr>
                <w:rFonts w:ascii="Arial" w:cs="Arial" w:eastAsia="Arial" w:hAnsi="Arial"/>
                <w:b w:val="1"/>
                <w:rtl w:val="0"/>
              </w:rPr>
              <w:t xml:space="preserve">Cloze Test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A6">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7">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8">
            <w:pPr>
              <w:widowControl w:val="1"/>
              <w:rPr>
                <w:rFonts w:ascii="Arial" w:cs="Arial" w:eastAsia="Arial" w:hAnsi="Arial"/>
              </w:rPr>
            </w:pPr>
            <w:r w:rsidDel="00000000" w:rsidR="00000000" w:rsidRPr="00000000">
              <w:rPr>
                <w:rFonts w:ascii="Arial" w:cs="Arial" w:eastAsia="Arial" w:hAnsi="Arial"/>
                <w:rtl w:val="0"/>
              </w:rPr>
              <w:t xml:space="preserve">CO4</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9">
            <w:pPr>
              <w:widowControl w:val="1"/>
              <w:jc w:val="center"/>
              <w:rPr>
                <w:rFonts w:ascii="Arial" w:cs="Arial" w:eastAsia="Arial" w:hAnsi="Arial"/>
              </w:rPr>
            </w:pPr>
            <w:r w:rsidDel="00000000" w:rsidR="00000000" w:rsidRPr="00000000">
              <w:rPr>
                <w:rFonts w:ascii="Arial" w:cs="Arial" w:eastAsia="Arial" w:hAnsi="Arial"/>
                <w:rtl w:val="0"/>
              </w:rPr>
              <w:t xml:space="preserve">45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A">
            <w:pPr>
              <w:widowControl w:val="1"/>
              <w:ind w:right="440"/>
              <w:rPr>
                <w:rFonts w:ascii="Arial" w:cs="Arial" w:eastAsia="Arial" w:hAnsi="Arial"/>
                <w:b w:val="1"/>
              </w:rPr>
            </w:pPr>
            <w:r w:rsidDel="00000000" w:rsidR="00000000" w:rsidRPr="00000000">
              <w:rPr>
                <w:rFonts w:ascii="Arial" w:cs="Arial" w:eastAsia="Arial" w:hAnsi="Arial"/>
                <w:b w:val="1"/>
                <w:rtl w:val="0"/>
              </w:rPr>
              <w:t xml:space="preserve">Analogy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AB">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C">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D">
            <w:pPr>
              <w:widowControl w:val="1"/>
              <w:rPr>
                <w:rFonts w:ascii="Arial" w:cs="Arial" w:eastAsia="Arial" w:hAnsi="Arial"/>
              </w:rPr>
            </w:pPr>
            <w:r w:rsidDel="00000000" w:rsidR="00000000" w:rsidRPr="00000000">
              <w:rPr>
                <w:rFonts w:ascii="Arial" w:cs="Arial" w:eastAsia="Arial" w:hAnsi="Arial"/>
                <w:rtl w:val="0"/>
              </w:rPr>
              <w:t xml:space="preserve">CO4</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E">
            <w:pPr>
              <w:widowControl w:val="1"/>
              <w:jc w:val="center"/>
              <w:rPr>
                <w:rFonts w:ascii="Arial" w:cs="Arial" w:eastAsia="Arial" w:hAnsi="Arial"/>
              </w:rPr>
            </w:pPr>
            <w:r w:rsidDel="00000000" w:rsidR="00000000" w:rsidRPr="00000000">
              <w:rPr>
                <w:rFonts w:ascii="Arial" w:cs="Arial" w:eastAsia="Arial" w:hAnsi="Arial"/>
                <w:rtl w:val="0"/>
              </w:rPr>
              <w:t xml:space="preserve">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AF">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Practice Sheet -3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0">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1">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2">
            <w:pPr>
              <w:widowControl w:val="1"/>
              <w:rPr>
                <w:rFonts w:ascii="Arial" w:cs="Arial" w:eastAsia="Arial" w:hAnsi="Arial"/>
              </w:rPr>
            </w:pPr>
            <w:r w:rsidDel="00000000" w:rsidR="00000000" w:rsidRPr="00000000">
              <w:rPr>
                <w:rFonts w:ascii="Arial" w:cs="Arial" w:eastAsia="Arial" w:hAnsi="Arial"/>
                <w:rtl w:val="0"/>
              </w:rPr>
              <w:t xml:space="preserve">CO4</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3">
            <w:pPr>
              <w:widowControl w:val="1"/>
              <w:jc w:val="center"/>
              <w:rPr>
                <w:rFonts w:ascii="Arial" w:cs="Arial" w:eastAsia="Arial" w:hAnsi="Arial"/>
              </w:rPr>
            </w:pPr>
            <w:r w:rsidDel="00000000" w:rsidR="00000000" w:rsidRPr="00000000">
              <w:rPr>
                <w:rFonts w:ascii="Arial" w:cs="Arial" w:eastAsia="Arial" w:hAnsi="Arial"/>
                <w:rtl w:val="0"/>
              </w:rPr>
              <w:t xml:space="preserve">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4">
            <w:pPr>
              <w:widowControl w:val="1"/>
              <w:ind w:right="440"/>
              <w:rPr>
                <w:rFonts w:ascii="Arial" w:cs="Arial" w:eastAsia="Arial" w:hAnsi="Arial"/>
                <w:b w:val="1"/>
              </w:rPr>
            </w:pPr>
            <w:r w:rsidDel="00000000" w:rsidR="00000000" w:rsidRPr="00000000">
              <w:rPr>
                <w:rFonts w:ascii="Arial" w:cs="Arial" w:eastAsia="Arial" w:hAnsi="Arial"/>
                <w:b w:val="1"/>
                <w:rtl w:val="0"/>
              </w:rPr>
              <w:t xml:space="preserve">Speaking at Length with Stress and Rhythm</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5">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6">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7">
            <w:pPr>
              <w:widowControl w:val="1"/>
              <w:rPr>
                <w:rFonts w:ascii="Arial" w:cs="Arial" w:eastAsia="Arial" w:hAnsi="Arial"/>
              </w:rPr>
            </w:pPr>
            <w:r w:rsidDel="00000000" w:rsidR="00000000" w:rsidRPr="00000000">
              <w:rPr>
                <w:rFonts w:ascii="Arial" w:cs="Arial" w:eastAsia="Arial" w:hAnsi="Arial"/>
                <w:rtl w:val="0"/>
              </w:rPr>
              <w:t xml:space="preserve">CO1</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8">
            <w:pPr>
              <w:widowControl w:val="1"/>
              <w:jc w:val="center"/>
              <w:rPr>
                <w:rFonts w:ascii="Arial" w:cs="Arial" w:eastAsia="Arial" w:hAnsi="Arial"/>
              </w:rPr>
            </w:pPr>
            <w:r w:rsidDel="00000000" w:rsidR="00000000" w:rsidRPr="00000000">
              <w:rPr>
                <w:rFonts w:ascii="Arial" w:cs="Arial" w:eastAsia="Arial" w:hAnsi="Arial"/>
                <w:rtl w:val="0"/>
              </w:rPr>
              <w:t xml:space="preserve">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9">
            <w:pPr>
              <w:widowControl w:val="1"/>
              <w:ind w:right="440"/>
              <w:rPr>
                <w:rFonts w:ascii="Arial" w:cs="Arial" w:eastAsia="Arial" w:hAnsi="Arial"/>
                <w:b w:val="1"/>
              </w:rPr>
            </w:pPr>
            <w:r w:rsidDel="00000000" w:rsidR="00000000" w:rsidRPr="00000000">
              <w:rPr>
                <w:rFonts w:ascii="Arial" w:cs="Arial" w:eastAsia="Arial" w:hAnsi="Arial"/>
                <w:b w:val="1"/>
                <w:rtl w:val="0"/>
              </w:rPr>
              <w:t xml:space="preserve">Assessment of Speaking Learning (ASL)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A">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B">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C">
            <w:pPr>
              <w:widowControl w:val="1"/>
              <w:rPr>
                <w:rFonts w:ascii="Arial" w:cs="Arial" w:eastAsia="Arial" w:hAnsi="Arial"/>
              </w:rPr>
            </w:pPr>
            <w:r w:rsidDel="00000000" w:rsidR="00000000" w:rsidRPr="00000000">
              <w:rPr>
                <w:rFonts w:ascii="Arial" w:cs="Arial" w:eastAsia="Arial" w:hAnsi="Arial"/>
                <w:rtl w:val="0"/>
              </w:rPr>
              <w:t xml:space="preserve">CO1</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D">
            <w:pPr>
              <w:widowControl w:val="1"/>
              <w:jc w:val="center"/>
              <w:rPr>
                <w:rFonts w:ascii="Arial" w:cs="Arial" w:eastAsia="Arial" w:hAnsi="Arial"/>
              </w:rPr>
            </w:pPr>
            <w:r w:rsidDel="00000000" w:rsidR="00000000" w:rsidRPr="00000000">
              <w:rPr>
                <w:rFonts w:ascii="Arial" w:cs="Arial" w:eastAsia="Arial" w:hAnsi="Arial"/>
                <w:rtl w:val="0"/>
              </w:rPr>
              <w:t xml:space="preserve">49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BE">
            <w:pPr>
              <w:widowControl w:val="1"/>
              <w:ind w:right="440"/>
              <w:rPr>
                <w:rFonts w:ascii="Arial" w:cs="Arial" w:eastAsia="Arial" w:hAnsi="Arial"/>
                <w:b w:val="1"/>
              </w:rPr>
            </w:pPr>
            <w:r w:rsidDel="00000000" w:rsidR="00000000" w:rsidRPr="00000000">
              <w:rPr>
                <w:rFonts w:ascii="Arial" w:cs="Arial" w:eastAsia="Arial" w:hAnsi="Arial"/>
                <w:b w:val="1"/>
                <w:rtl w:val="0"/>
              </w:rPr>
              <w:t xml:space="preserve">Writing Essays - Following Rubrics and Time Management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F">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0">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1">
            <w:pPr>
              <w:widowControl w:val="1"/>
              <w:rPr>
                <w:rFonts w:ascii="Arial" w:cs="Arial" w:eastAsia="Arial" w:hAnsi="Arial"/>
              </w:rPr>
            </w:pPr>
            <w:r w:rsidDel="00000000" w:rsidR="00000000" w:rsidRPr="00000000">
              <w:rPr>
                <w:rFonts w:ascii="Arial" w:cs="Arial" w:eastAsia="Arial" w:hAnsi="Arial"/>
                <w:rtl w:val="0"/>
              </w:rPr>
              <w:t xml:space="preserve">CO1</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2">
            <w:pPr>
              <w:widowControl w:val="1"/>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3">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Practice Session -1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C4">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5">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6">
            <w:pPr>
              <w:widowControl w:val="1"/>
              <w:rPr>
                <w:rFonts w:ascii="Arial" w:cs="Arial" w:eastAsia="Arial" w:hAnsi="Arial"/>
              </w:rPr>
            </w:pPr>
            <w:r w:rsidDel="00000000" w:rsidR="00000000" w:rsidRPr="00000000">
              <w:rPr>
                <w:rFonts w:ascii="Arial" w:cs="Arial" w:eastAsia="Arial" w:hAnsi="Arial"/>
                <w:rtl w:val="0"/>
              </w:rPr>
              <w:t xml:space="preserve">CO1</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7">
            <w:pPr>
              <w:widowControl w:val="1"/>
              <w:jc w:val="center"/>
              <w:rPr>
                <w:rFonts w:ascii="Arial" w:cs="Arial" w:eastAsia="Arial" w:hAnsi="Arial"/>
              </w:rPr>
            </w:pPr>
            <w:r w:rsidDel="00000000" w:rsidR="00000000" w:rsidRPr="00000000">
              <w:rPr>
                <w:rFonts w:ascii="Arial" w:cs="Arial" w:eastAsia="Arial" w:hAnsi="Arial"/>
                <w:rtl w:val="0"/>
              </w:rPr>
              <w:t xml:space="preserve">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8">
            <w:pPr>
              <w:widowControl w:val="1"/>
              <w:ind w:right="440"/>
              <w:rPr>
                <w:rFonts w:ascii="Arial" w:cs="Arial" w:eastAsia="Arial" w:hAnsi="Arial"/>
                <w:b w:val="1"/>
              </w:rPr>
            </w:pPr>
            <w:r w:rsidDel="00000000" w:rsidR="00000000" w:rsidRPr="00000000">
              <w:rPr>
                <w:rFonts w:ascii="Arial" w:cs="Arial" w:eastAsia="Arial" w:hAnsi="Arial"/>
                <w:b w:val="1"/>
                <w:rtl w:val="0"/>
              </w:rPr>
              <w:t xml:space="preserve">Writing Emails - Formal and Semi Formal with Rubrics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C9">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A">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B">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C">
            <w:pPr>
              <w:widowControl w:val="1"/>
              <w:jc w:val="center"/>
              <w:rPr>
                <w:rFonts w:ascii="Arial" w:cs="Arial" w:eastAsia="Arial" w:hAnsi="Arial"/>
              </w:rPr>
            </w:pPr>
            <w:r w:rsidDel="00000000" w:rsidR="00000000" w:rsidRPr="00000000">
              <w:rPr>
                <w:rFonts w:ascii="Arial" w:cs="Arial" w:eastAsia="Arial" w:hAnsi="Arial"/>
                <w:rtl w:val="0"/>
              </w:rPr>
              <w:t xml:space="preserve">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D">
            <w:pPr>
              <w:widowControl w:val="1"/>
              <w:ind w:right="440"/>
              <w:rPr>
                <w:rFonts w:ascii="Arial" w:cs="Arial" w:eastAsia="Arial" w:hAnsi="Arial"/>
                <w:b w:val="1"/>
              </w:rPr>
            </w:pPr>
            <w:r w:rsidDel="00000000" w:rsidR="00000000" w:rsidRPr="00000000">
              <w:rPr>
                <w:rFonts w:ascii="Arial" w:cs="Arial" w:eastAsia="Arial" w:hAnsi="Arial"/>
                <w:b w:val="1"/>
                <w:rtl w:val="0"/>
              </w:rPr>
              <w:t xml:space="preserve">LMS Quiz - 2 (Lab test -2 )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CE">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CF">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0">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1">
            <w:pPr>
              <w:widowControl w:val="1"/>
              <w:jc w:val="center"/>
              <w:rPr>
                <w:rFonts w:ascii="Arial" w:cs="Arial" w:eastAsia="Arial" w:hAnsi="Arial"/>
              </w:rPr>
            </w:pPr>
            <w:r w:rsidDel="00000000" w:rsidR="00000000" w:rsidRPr="00000000">
              <w:rPr>
                <w:rFonts w:ascii="Arial" w:cs="Arial" w:eastAsia="Arial" w:hAnsi="Arial"/>
                <w:rtl w:val="0"/>
              </w:rPr>
              <w:t xml:space="preserve">53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2">
            <w:pPr>
              <w:widowControl w:val="1"/>
              <w:ind w:right="440"/>
              <w:rPr>
                <w:rFonts w:ascii="Arial" w:cs="Arial" w:eastAsia="Arial" w:hAnsi="Arial"/>
                <w:b w:val="1"/>
              </w:rPr>
            </w:pPr>
            <w:r w:rsidDel="00000000" w:rsidR="00000000" w:rsidRPr="00000000">
              <w:rPr>
                <w:rFonts w:ascii="Arial" w:cs="Arial" w:eastAsia="Arial" w:hAnsi="Arial"/>
                <w:b w:val="1"/>
                <w:rtl w:val="0"/>
              </w:rPr>
              <w:t xml:space="preserve">Writex Practice Session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D3">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4">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5">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6">
            <w:pPr>
              <w:widowControl w:val="1"/>
              <w:jc w:val="center"/>
              <w:rPr>
                <w:rFonts w:ascii="Arial" w:cs="Arial" w:eastAsia="Arial" w:hAnsi="Arial"/>
              </w:rPr>
            </w:pPr>
            <w:r w:rsidDel="00000000" w:rsidR="00000000" w:rsidRPr="00000000">
              <w:rPr>
                <w:rFonts w:ascii="Arial" w:cs="Arial" w:eastAsia="Arial" w:hAnsi="Arial"/>
                <w:rtl w:val="0"/>
              </w:rPr>
              <w:t xml:space="preserve">54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7">
            <w:pPr>
              <w:widowControl w:val="1"/>
              <w:ind w:right="440"/>
              <w:rPr>
                <w:rFonts w:ascii="Arial" w:cs="Arial" w:eastAsia="Arial" w:hAnsi="Arial"/>
                <w:b w:val="1"/>
              </w:rPr>
            </w:pPr>
            <w:r w:rsidDel="00000000" w:rsidR="00000000" w:rsidRPr="00000000">
              <w:rPr>
                <w:rFonts w:ascii="Arial" w:cs="Arial" w:eastAsia="Arial" w:hAnsi="Arial"/>
                <w:b w:val="1"/>
                <w:rtl w:val="0"/>
              </w:rPr>
              <w:t xml:space="preserve">Personal Branding – LinkedIn and Resumes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D8">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9">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A">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B">
            <w:pPr>
              <w:widowControl w:val="1"/>
              <w:jc w:val="center"/>
              <w:rPr>
                <w:rFonts w:ascii="Arial" w:cs="Arial" w:eastAsia="Arial" w:hAnsi="Arial"/>
              </w:rPr>
            </w:pPr>
            <w:r w:rsidDel="00000000" w:rsidR="00000000" w:rsidRPr="00000000">
              <w:rPr>
                <w:rFonts w:ascii="Arial" w:cs="Arial" w:eastAsia="Arial" w:hAnsi="Arial"/>
                <w:rtl w:val="0"/>
              </w:rPr>
              <w:t xml:space="preserve">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C">
            <w:pPr>
              <w:widowControl w:val="1"/>
              <w:ind w:right="440"/>
              <w:rPr>
                <w:rFonts w:ascii="Arial" w:cs="Arial" w:eastAsia="Arial" w:hAnsi="Arial"/>
                <w:b w:val="1"/>
              </w:rPr>
            </w:pPr>
            <w:r w:rsidDel="00000000" w:rsidR="00000000" w:rsidRPr="00000000">
              <w:rPr>
                <w:rFonts w:ascii="Arial" w:cs="Arial" w:eastAsia="Arial" w:hAnsi="Arial"/>
                <w:b w:val="1"/>
                <w:rtl w:val="0"/>
              </w:rPr>
              <w:t xml:space="preserve">Practice Sheet - 4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DD">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E">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DF">
            <w:pPr>
              <w:widowControl w:val="1"/>
              <w:rPr>
                <w:rFonts w:ascii="Arial" w:cs="Arial" w:eastAsia="Arial" w:hAnsi="Arial"/>
              </w:rPr>
            </w:pPr>
            <w:r w:rsidDel="00000000" w:rsidR="00000000" w:rsidRPr="00000000">
              <w:rPr>
                <w:rFonts w:ascii="Arial" w:cs="Arial" w:eastAsia="Arial" w:hAnsi="Arial"/>
                <w:rtl w:val="0"/>
              </w:rPr>
              <w:t xml:space="preserve">CO2</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0">
            <w:pPr>
              <w:widowControl w:val="1"/>
              <w:jc w:val="center"/>
              <w:rPr>
                <w:rFonts w:ascii="Arial" w:cs="Arial" w:eastAsia="Arial" w:hAnsi="Arial"/>
              </w:rPr>
            </w:pPr>
            <w:r w:rsidDel="00000000" w:rsidR="00000000" w:rsidRPr="00000000">
              <w:rPr>
                <w:rFonts w:ascii="Arial" w:cs="Arial" w:eastAsia="Arial" w:hAnsi="Arial"/>
                <w:rtl w:val="0"/>
              </w:rPr>
              <w:t xml:space="preserve">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1">
            <w:pPr>
              <w:widowControl w:val="1"/>
              <w:ind w:right="440"/>
              <w:rPr>
                <w:rFonts w:ascii="Arial" w:cs="Arial" w:eastAsia="Arial" w:hAnsi="Arial"/>
                <w:b w:val="1"/>
              </w:rPr>
            </w:pPr>
            <w:r w:rsidDel="00000000" w:rsidR="00000000" w:rsidRPr="00000000">
              <w:rPr>
                <w:rFonts w:ascii="Arial" w:cs="Arial" w:eastAsia="Arial" w:hAnsi="Arial"/>
                <w:b w:val="1"/>
                <w:rtl w:val="0"/>
              </w:rPr>
              <w:t xml:space="preserve">Concept of GD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2">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3">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4">
            <w:pPr>
              <w:widowControl w:val="1"/>
              <w:rPr>
                <w:rFonts w:ascii="Arial" w:cs="Arial" w:eastAsia="Arial" w:hAnsi="Arial"/>
              </w:rPr>
            </w:pPr>
            <w:r w:rsidDel="00000000" w:rsidR="00000000" w:rsidRPr="00000000">
              <w:rPr>
                <w:rFonts w:ascii="Arial" w:cs="Arial" w:eastAsia="Arial" w:hAnsi="Arial"/>
                <w:rtl w:val="0"/>
              </w:rPr>
              <w:t xml:space="preserve">CO3</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5">
            <w:pPr>
              <w:widowControl w:val="1"/>
              <w:jc w:val="center"/>
              <w:rPr>
                <w:rFonts w:ascii="Arial" w:cs="Arial" w:eastAsia="Arial" w:hAnsi="Arial"/>
              </w:rPr>
            </w:pPr>
            <w:r w:rsidDel="00000000" w:rsidR="00000000" w:rsidRPr="00000000">
              <w:rPr>
                <w:rFonts w:ascii="Arial" w:cs="Arial" w:eastAsia="Arial" w:hAnsi="Arial"/>
                <w:rtl w:val="0"/>
              </w:rPr>
              <w:t xml:space="preserve">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6">
            <w:pPr>
              <w:widowControl w:val="1"/>
              <w:ind w:right="440"/>
              <w:rPr>
                <w:rFonts w:ascii="Arial" w:cs="Arial" w:eastAsia="Arial" w:hAnsi="Arial"/>
                <w:b w:val="1"/>
              </w:rPr>
            </w:pPr>
            <w:r w:rsidDel="00000000" w:rsidR="00000000" w:rsidRPr="00000000">
              <w:rPr>
                <w:rFonts w:ascii="Arial" w:cs="Arial" w:eastAsia="Arial" w:hAnsi="Arial"/>
                <w:b w:val="1"/>
                <w:rtl w:val="0"/>
              </w:rPr>
              <w:t xml:space="preserve">GD Practice Session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7">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8">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9">
            <w:pPr>
              <w:widowControl w:val="1"/>
              <w:rPr>
                <w:rFonts w:ascii="Arial" w:cs="Arial" w:eastAsia="Arial" w:hAnsi="Arial"/>
              </w:rPr>
            </w:pPr>
            <w:r w:rsidDel="00000000" w:rsidR="00000000" w:rsidRPr="00000000">
              <w:rPr>
                <w:rFonts w:ascii="Arial" w:cs="Arial" w:eastAsia="Arial" w:hAnsi="Arial"/>
                <w:rtl w:val="0"/>
              </w:rPr>
              <w:t xml:space="preserve">CO3</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A">
            <w:pPr>
              <w:widowControl w:val="1"/>
              <w:jc w:val="center"/>
              <w:rPr>
                <w:rFonts w:ascii="Arial" w:cs="Arial" w:eastAsia="Arial" w:hAnsi="Arial"/>
              </w:rPr>
            </w:pPr>
            <w:r w:rsidDel="00000000" w:rsidR="00000000" w:rsidRPr="00000000">
              <w:rPr>
                <w:rFonts w:ascii="Arial" w:cs="Arial" w:eastAsia="Arial" w:hAnsi="Arial"/>
                <w:rtl w:val="0"/>
              </w:rPr>
              <w:t xml:space="preserve">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B">
            <w:pPr>
              <w:widowControl w:val="1"/>
              <w:ind w:right="440"/>
              <w:rPr>
                <w:rFonts w:ascii="Arial" w:cs="Arial" w:eastAsia="Arial" w:hAnsi="Arial"/>
                <w:b w:val="1"/>
              </w:rPr>
            </w:pPr>
            <w:r w:rsidDel="00000000" w:rsidR="00000000" w:rsidRPr="00000000">
              <w:rPr>
                <w:rFonts w:ascii="Arial" w:cs="Arial" w:eastAsia="Arial" w:hAnsi="Arial"/>
                <w:b w:val="1"/>
                <w:rtl w:val="0"/>
              </w:rPr>
              <w:t xml:space="preserve">Resume Crafting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C">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D">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E">
            <w:pPr>
              <w:widowControl w:val="1"/>
              <w:rPr>
                <w:rFonts w:ascii="Arial" w:cs="Arial" w:eastAsia="Arial" w:hAnsi="Arial"/>
              </w:rPr>
            </w:pPr>
            <w:r w:rsidDel="00000000" w:rsidR="00000000" w:rsidRPr="00000000">
              <w:rPr>
                <w:rFonts w:ascii="Arial" w:cs="Arial" w:eastAsia="Arial" w:hAnsi="Arial"/>
                <w:rtl w:val="0"/>
              </w:rPr>
              <w:t xml:space="preserve">CO3</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EF">
            <w:pPr>
              <w:widowControl w:val="1"/>
              <w:jc w:val="center"/>
              <w:rPr>
                <w:rFonts w:ascii="Arial" w:cs="Arial" w:eastAsia="Arial" w:hAnsi="Arial"/>
              </w:rPr>
            </w:pPr>
            <w:r w:rsidDel="00000000" w:rsidR="00000000" w:rsidRPr="00000000">
              <w:rPr>
                <w:rFonts w:ascii="Arial" w:cs="Arial" w:eastAsia="Arial" w:hAnsi="Arial"/>
                <w:rtl w:val="0"/>
              </w:rPr>
              <w:t xml:space="preserve">59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0">
            <w:pPr>
              <w:widowControl w:val="1"/>
              <w:ind w:right="440"/>
              <w:rPr>
                <w:rFonts w:ascii="Arial" w:cs="Arial" w:eastAsia="Arial" w:hAnsi="Arial"/>
                <w:b w:val="1"/>
              </w:rPr>
            </w:pPr>
            <w:r w:rsidDel="00000000" w:rsidR="00000000" w:rsidRPr="00000000">
              <w:rPr>
                <w:rFonts w:ascii="Arial" w:cs="Arial" w:eastAsia="Arial" w:hAnsi="Arial"/>
                <w:b w:val="1"/>
                <w:rtl w:val="0"/>
              </w:rPr>
              <w:t xml:space="preserve">Hands on Practice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1">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2">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3">
            <w:pPr>
              <w:widowControl w:val="1"/>
              <w:rPr>
                <w:rFonts w:ascii="Arial" w:cs="Arial" w:eastAsia="Arial" w:hAnsi="Arial"/>
              </w:rPr>
            </w:pPr>
            <w:r w:rsidDel="00000000" w:rsidR="00000000" w:rsidRPr="00000000">
              <w:rPr>
                <w:rFonts w:ascii="Arial" w:cs="Arial" w:eastAsia="Arial" w:hAnsi="Arial"/>
                <w:rtl w:val="0"/>
              </w:rPr>
              <w:t xml:space="preserve">CO3</w:t>
            </w:r>
          </w:p>
        </w:tc>
      </w:tr>
      <w:tr>
        <w:trPr>
          <w:cantSplit w:val="0"/>
          <w:trHeight w:val="288"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4">
            <w:pPr>
              <w:widowControl w:val="1"/>
              <w:jc w:val="center"/>
              <w:rPr>
                <w:rFonts w:ascii="Arial" w:cs="Arial" w:eastAsia="Arial" w:hAnsi="Arial"/>
              </w:rPr>
            </w:pPr>
            <w:r w:rsidDel="00000000" w:rsidR="00000000" w:rsidRPr="00000000">
              <w:rPr>
                <w:rFonts w:ascii="Arial" w:cs="Arial" w:eastAsia="Arial" w:hAnsi="Arial"/>
                <w:rtl w:val="0"/>
              </w:rPr>
              <w:t xml:space="preserve">60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5">
            <w:pPr>
              <w:widowControl w:val="1"/>
              <w:ind w:right="440"/>
              <w:rPr>
                <w:rFonts w:ascii="Arial" w:cs="Arial" w:eastAsia="Arial" w:hAnsi="Arial"/>
                <w:b w:val="1"/>
              </w:rPr>
            </w:pPr>
            <w:r w:rsidDel="00000000" w:rsidR="00000000" w:rsidRPr="00000000">
              <w:rPr>
                <w:rFonts w:ascii="Arial" w:cs="Arial" w:eastAsia="Arial" w:hAnsi="Arial"/>
                <w:b w:val="1"/>
                <w:rtl w:val="0"/>
              </w:rPr>
              <w:t xml:space="preserve">LMS Quiz (Lab Test -3 )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6">
            <w:pPr>
              <w:widowControl w:val="1"/>
              <w:rPr>
                <w:rFonts w:ascii="Arial" w:cs="Arial" w:eastAsia="Arial" w:hAnsi="Arial"/>
              </w:rPr>
            </w:pPr>
            <w:r w:rsidDel="00000000" w:rsidR="00000000" w:rsidRPr="00000000">
              <w:rPr>
                <w:rFonts w:ascii="Arial" w:cs="Arial" w:eastAsia="Arial" w:hAnsi="Arial"/>
                <w:rtl w:val="0"/>
              </w:rPr>
              <w:t xml:space="preserve">Practical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7">
            <w:pPr>
              <w:widowControl w:val="1"/>
              <w:spacing w:after="240" w:before="240" w:lineRule="auto"/>
              <w:ind w:right="440"/>
              <w:rPr>
                <w:rFonts w:ascii="Arial" w:cs="Arial" w:eastAsia="Arial" w:hAnsi="Arial"/>
                <w:b w:val="1"/>
                <w:color w:val="0070c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F8">
            <w:pPr>
              <w:widowControl w:val="1"/>
              <w:rPr>
                <w:rFonts w:ascii="Arial" w:cs="Arial" w:eastAsia="Arial" w:hAnsi="Arial"/>
              </w:rPr>
            </w:pPr>
            <w:r w:rsidDel="00000000" w:rsidR="00000000" w:rsidRPr="00000000">
              <w:rPr>
                <w:rFonts w:ascii="Arial" w:cs="Arial" w:eastAsia="Arial" w:hAnsi="Arial"/>
                <w:rtl w:val="0"/>
              </w:rPr>
              <w:t xml:space="preserve">CO3</w:t>
            </w:r>
          </w:p>
        </w:tc>
      </w:tr>
    </w:tbl>
    <w:p w:rsidR="00000000" w:rsidDel="00000000" w:rsidP="00000000" w:rsidRDefault="00000000" w:rsidRPr="00000000" w14:paraId="000002F9">
      <w:pPr>
        <w:keepLines w:val="1"/>
        <w:ind w:right="449"/>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w:t>
      </w:r>
    </w:p>
    <w:p w:rsidR="00000000" w:rsidDel="00000000" w:rsidP="00000000" w:rsidRDefault="00000000" w:rsidRPr="00000000" w14:paraId="000002FA">
      <w:pPr>
        <w:ind w:right="449"/>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2FB">
      <w:pPr>
        <w:ind w:right="449"/>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BIBLIOGRAPHY:</w:t>
      </w:r>
    </w:p>
    <w:p w:rsidR="00000000" w:rsidDel="00000000" w:rsidP="00000000" w:rsidRDefault="00000000" w:rsidRPr="00000000" w14:paraId="000002FC">
      <w:pPr>
        <w:ind w:right="449"/>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Text Books:</w:t>
      </w:r>
    </w:p>
    <w:p w:rsidR="00000000" w:rsidDel="00000000" w:rsidP="00000000" w:rsidRDefault="00000000" w:rsidRPr="00000000" w14:paraId="000002FE">
      <w:pPr>
        <w:widowControl w:val="1"/>
        <w:numPr>
          <w:ilvl w:val="0"/>
          <w:numId w:val="5"/>
        </w:numPr>
        <w:pBdr>
          <w:top w:space="0" w:sz="0" w:val="nil"/>
          <w:left w:space="0" w:sz="0" w:val="nil"/>
          <w:bottom w:space="0" w:sz="0" w:val="nil"/>
          <w:right w:space="0" w:sz="0" w:val="nil"/>
          <w:between w:space="0" w:sz="0" w:val="nil"/>
        </w:pBdr>
        <w:shd w:fill="ffffff" w:val="clear"/>
        <w:spacing w:before="139"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Delivering Employability Skills in the Lifelong Learning Sector by Ann Gravells,  ISBN10: 1844452956</w:t>
      </w:r>
    </w:p>
    <w:p w:rsidR="00000000" w:rsidDel="00000000" w:rsidP="00000000" w:rsidRDefault="00000000" w:rsidRPr="00000000" w14:paraId="000002FF">
      <w:pPr>
        <w:widowControl w:val="1"/>
        <w:numPr>
          <w:ilvl w:val="0"/>
          <w:numId w:val="5"/>
        </w:numPr>
        <w:pBdr>
          <w:top w:space="0" w:sz="0" w:val="nil"/>
          <w:left w:space="0" w:sz="0" w:val="nil"/>
          <w:bottom w:space="0" w:sz="0" w:val="nil"/>
          <w:right w:space="0" w:sz="0" w:val="nil"/>
          <w:between w:space="0" w:sz="0" w:val="nil"/>
        </w:pBdr>
        <w:shd w:fill="ffffff" w:val="clear"/>
        <w:spacing w:line="360" w:lineRule="auto"/>
        <w:ind w:left="720" w:hanging="360"/>
        <w:jc w:val="both"/>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000000"/>
            <w:sz w:val="24"/>
            <w:szCs w:val="24"/>
            <w:rtl w:val="0"/>
          </w:rPr>
          <w:t xml:space="preserve">What employers want : the work skills handbook - Karen Holmes</w:t>
        </w:r>
      </w:hyperlink>
      <w:r w:rsidDel="00000000" w:rsidR="00000000" w:rsidRPr="00000000">
        <w:rPr>
          <w:rFonts w:ascii="Times New Roman" w:cs="Times New Roman" w:eastAsia="Times New Roman" w:hAnsi="Times New Roman"/>
          <w:color w:val="000000"/>
          <w:sz w:val="24"/>
          <w:szCs w:val="24"/>
          <w:rtl w:val="0"/>
        </w:rPr>
        <w:t xml:space="preserve">, Publication Date: 2011</w:t>
      </w:r>
    </w:p>
    <w:p w:rsidR="00000000" w:rsidDel="00000000" w:rsidP="00000000" w:rsidRDefault="00000000" w:rsidRPr="00000000" w14:paraId="00000300">
      <w:pPr>
        <w:widowControl w:val="1"/>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2020 Workplace</w:t>
      </w:r>
      <w:r w:rsidDel="00000000" w:rsidR="00000000" w:rsidRPr="00000000">
        <w:rPr>
          <w:rFonts w:ascii="Times New Roman" w:cs="Times New Roman" w:eastAsia="Times New Roman" w:hAnsi="Times New Roman"/>
          <w:color w:val="000000"/>
          <w:sz w:val="24"/>
          <w:szCs w:val="24"/>
          <w:rtl w:val="0"/>
        </w:rPr>
        <w:t xml:space="preserve"> by Jeanne C. Meister and Karie Willyerd</w:t>
      </w:r>
    </w:p>
    <w:p w:rsidR="00000000" w:rsidDel="00000000" w:rsidP="00000000" w:rsidRDefault="00000000" w:rsidRPr="00000000" w14:paraId="00000301">
      <w:pPr>
        <w:widowControl w:val="1"/>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whole new mind Drive by Daniel H Pink  - 2011</w:t>
      </w:r>
    </w:p>
    <w:p w:rsidR="00000000" w:rsidDel="00000000" w:rsidP="00000000" w:rsidRDefault="00000000" w:rsidRPr="00000000" w14:paraId="00000302">
      <w:pPr>
        <w:widowControl w:val="1"/>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Enhancing Employability @ Soft Skills by </w:t>
      </w:r>
      <w:hyperlink r:id="rId9">
        <w:r w:rsidDel="00000000" w:rsidR="00000000" w:rsidRPr="00000000">
          <w:rPr>
            <w:rFonts w:ascii="Times New Roman" w:cs="Times New Roman" w:eastAsia="Times New Roman" w:hAnsi="Times New Roman"/>
            <w:sz w:val="24"/>
            <w:szCs w:val="24"/>
            <w:rtl w:val="0"/>
          </w:rPr>
          <w:t xml:space="preserve">Shalini Verma</w:t>
        </w:r>
      </w:hyperlink>
      <w:r w:rsidDel="00000000" w:rsidR="00000000" w:rsidRPr="00000000">
        <w:rPr>
          <w:rFonts w:ascii="Times New Roman" w:cs="Times New Roman" w:eastAsia="Times New Roman" w:hAnsi="Times New Roman"/>
          <w:sz w:val="24"/>
          <w:szCs w:val="24"/>
          <w:rtl w:val="0"/>
        </w:rPr>
        <w:t xml:space="preserve">, Pearson.</w:t>
      </w:r>
      <w:r w:rsidDel="00000000" w:rsidR="00000000" w:rsidRPr="00000000">
        <w:rPr>
          <w:rtl w:val="0"/>
        </w:rPr>
      </w:r>
    </w:p>
    <w:p w:rsidR="00000000" w:rsidDel="00000000" w:rsidP="00000000" w:rsidRDefault="00000000" w:rsidRPr="00000000" w14:paraId="00000303">
      <w:pPr>
        <w:widowControl w:val="1"/>
        <w:numPr>
          <w:ilvl w:val="0"/>
          <w:numId w:val="5"/>
        </w:numPr>
        <w:pBdr>
          <w:top w:space="0" w:sz="0" w:val="nil"/>
          <w:left w:space="0" w:sz="0" w:val="nil"/>
          <w:bottom w:space="0" w:sz="0" w:val="nil"/>
          <w:right w:space="0" w:sz="0" w:val="nil"/>
          <w:between w:space="0" w:sz="0" w:val="nil"/>
        </w:pBdr>
        <w:shd w:fill="ffffff" w:val="clear"/>
        <w:spacing w:before="139"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Productivity and Employability Skills  by John Heap and Mike Dillon, ISBN-13: 978-0957272620</w:t>
      </w:r>
    </w:p>
    <w:p w:rsidR="00000000" w:rsidDel="00000000" w:rsidP="00000000" w:rsidRDefault="00000000" w:rsidRPr="00000000" w14:paraId="000003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 Books:</w:t>
      </w:r>
    </w:p>
    <w:p w:rsidR="00000000" w:rsidDel="00000000" w:rsidP="00000000" w:rsidRDefault="00000000" w:rsidRPr="00000000" w14:paraId="00000305">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Cambria" w:cs="Cambria" w:eastAsia="Cambria" w:hAnsi="Cambria"/>
          <w:color w:val="000000"/>
          <w:sz w:val="24"/>
          <w:szCs w:val="24"/>
          <w:rtl w:val="0"/>
        </w:rPr>
        <w:t xml:space="preserve">Practical English Usage - ISBN: 019431197X</w:t>
      </w:r>
    </w:p>
    <w:p w:rsidR="00000000" w:rsidDel="00000000" w:rsidP="00000000" w:rsidRDefault="00000000" w:rsidRPr="00000000" w14:paraId="00000306">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Learning Spoken English - ©2012 by Lynn Lundquist - ASIN: B0094XNOPW</w:t>
      </w:r>
    </w:p>
    <w:p w:rsidR="00000000" w:rsidDel="00000000" w:rsidP="00000000" w:rsidRDefault="00000000" w:rsidRPr="00000000" w14:paraId="00000307">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Essential English Grammar: A Self-Study Reference and Practice Book for Elementary </w:t>
      </w:r>
    </w:p>
    <w:p w:rsidR="00000000" w:rsidDel="00000000" w:rsidP="00000000" w:rsidRDefault="00000000" w:rsidRPr="00000000" w14:paraId="00000308">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 Murphy’s English    Grammar    with    CD, Murphy, Cambridge University Press.</w:t>
      </w:r>
    </w:p>
    <w:p w:rsidR="00000000" w:rsidDel="00000000" w:rsidP="00000000" w:rsidRDefault="00000000" w:rsidRPr="00000000" w14:paraId="00000309">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Quantitative Aptitude by </w:t>
      </w:r>
      <w:r w:rsidDel="00000000" w:rsidR="00000000" w:rsidRPr="00000000">
        <w:rPr>
          <w:rFonts w:ascii="Times New Roman" w:cs="Times New Roman" w:eastAsia="Times New Roman" w:hAnsi="Times New Roman"/>
          <w:color w:val="000000"/>
          <w:sz w:val="24"/>
          <w:szCs w:val="24"/>
          <w:rtl w:val="0"/>
        </w:rPr>
        <w:t xml:space="preserve">R S Aggarwal</w:t>
      </w:r>
      <w:r w:rsidDel="00000000" w:rsidR="00000000" w:rsidRPr="00000000">
        <w:rPr>
          <w:rtl w:val="0"/>
        </w:rPr>
      </w:r>
    </w:p>
    <w:p w:rsidR="00000000" w:rsidDel="00000000" w:rsidP="00000000" w:rsidRDefault="00000000" w:rsidRPr="00000000" w14:paraId="0000030A">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Reasoning by R S Aggarwal</w:t>
      </w:r>
      <w:r w:rsidDel="00000000" w:rsidR="00000000" w:rsidRPr="00000000">
        <w:rPr>
          <w:rtl w:val="0"/>
        </w:rPr>
      </w:r>
    </w:p>
    <w:p w:rsidR="00000000" w:rsidDel="00000000" w:rsidP="00000000" w:rsidRDefault="00000000" w:rsidRPr="00000000" w14:paraId="0000030B">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Quantitative Aptitude by Abhijeet Guha</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List of e-books:</w:t>
      </w:r>
      <w:r w:rsidDel="00000000" w:rsidR="00000000" w:rsidRPr="00000000">
        <w:rPr>
          <w:rFonts w:ascii="Times New Roman" w:cs="Times New Roman" w:eastAsia="Times New Roman" w:hAnsi="Times New Roman"/>
          <w:sz w:val="24"/>
          <w:szCs w:val="24"/>
          <w:rtl w:val="0"/>
        </w:rPr>
        <w:t xml:space="preserve"> URL-   </w:t>
      </w:r>
      <w:hyperlink r:id="rId10">
        <w:r w:rsidDel="00000000" w:rsidR="00000000" w:rsidRPr="00000000">
          <w:rPr>
            <w:rFonts w:ascii="Times New Roman" w:cs="Times New Roman" w:eastAsia="Times New Roman" w:hAnsi="Times New Roman"/>
            <w:color w:val="0000ff"/>
            <w:sz w:val="24"/>
            <w:szCs w:val="24"/>
            <w:u w:val="single"/>
            <w:rtl w:val="0"/>
          </w:rPr>
          <w:t xml:space="preserve">https://nptel.ac.in/courses/109104030</w:t>
        </w:r>
      </w:hyperlink>
      <w:r w:rsidDel="00000000" w:rsidR="00000000" w:rsidRPr="00000000">
        <w:rPr>
          <w:rtl w:val="0"/>
        </w:rPr>
      </w:r>
    </w:p>
    <w:p w:rsidR="00000000" w:rsidDel="00000000" w:rsidP="00000000" w:rsidRDefault="00000000" w:rsidRPr="00000000" w14:paraId="0000030D">
      <w:pPr>
        <w:rPr/>
      </w:pPr>
      <w:r w:rsidDel="00000000" w:rsidR="00000000" w:rsidRPr="00000000">
        <w:rPr>
          <w:rFonts w:ascii="Times New Roman" w:cs="Times New Roman" w:eastAsia="Times New Roman" w:hAnsi="Times New Roman"/>
          <w:sz w:val="24"/>
          <w:szCs w:val="24"/>
          <w:rtl w:val="0"/>
        </w:rPr>
        <w:tab/>
        <w:tab/>
        <w:tab/>
        <w:t xml:space="preserve">URL-    </w:t>
      </w:r>
      <w:hyperlink r:id="rId11">
        <w:r w:rsidDel="00000000" w:rsidR="00000000" w:rsidRPr="00000000">
          <w:rPr>
            <w:rFonts w:ascii="Times New Roman" w:cs="Times New Roman" w:eastAsia="Times New Roman" w:hAnsi="Times New Roman"/>
            <w:color w:val="0000ff"/>
            <w:sz w:val="24"/>
            <w:szCs w:val="24"/>
            <w:u w:val="single"/>
            <w:rtl w:val="0"/>
          </w:rPr>
          <w:t xml:space="preserve">https://nptel.ac.in/courses/109104031</w:t>
        </w:r>
      </w:hyperlink>
      <w:r w:rsidDel="00000000" w:rsidR="00000000" w:rsidRPr="00000000">
        <w:rPr>
          <w:rtl w:val="0"/>
        </w:rPr>
      </w:r>
    </w:p>
    <w:p w:rsidR="00000000" w:rsidDel="00000000" w:rsidP="00000000" w:rsidRDefault="00000000" w:rsidRPr="00000000" w14:paraId="0000030E">
      <w:pPr>
        <w:ind w:left="1440" w:firstLine="720"/>
        <w:rPr>
          <w:rFonts w:ascii="Times New Roman" w:cs="Times New Roman" w:eastAsia="Times New Roman" w:hAnsi="Times New Roman"/>
          <w:sz w:val="24"/>
          <w:szCs w:val="24"/>
        </w:rPr>
      </w:pPr>
      <w:r w:rsidDel="00000000" w:rsidR="00000000" w:rsidRPr="00000000">
        <w:rPr>
          <w:rtl w:val="0"/>
        </w:rPr>
        <w:t xml:space="preserve">SLLL e- Book</w:t>
      </w: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widowControl w:val="1"/>
        <w:numPr>
          <w:ilvl w:val="0"/>
          <w:numId w:val="6"/>
        </w:numPr>
        <w:pBdr>
          <w:top w:space="0" w:sz="0" w:val="nil"/>
          <w:left w:space="0" w:sz="0" w:val="nil"/>
          <w:bottom w:space="0" w:sz="0" w:val="nil"/>
          <w:right w:space="0" w:sz="0" w:val="nil"/>
          <w:between w:space="0" w:sz="0" w:val="nil"/>
        </w:pBdr>
        <w:spacing w:before="139" w:line="265"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b050"/>
          <w:sz w:val="24"/>
          <w:szCs w:val="24"/>
          <w:rtl w:val="0"/>
        </w:rPr>
        <w:t xml:space="preserve">SWAYAM/NPTEL/MOOCs  </w:t>
      </w:r>
      <w:r w:rsidDel="00000000" w:rsidR="00000000" w:rsidRPr="00000000">
        <w:rPr>
          <w:rtl w:val="0"/>
        </w:rPr>
      </w:r>
    </w:p>
    <w:p w:rsidR="00000000" w:rsidDel="00000000" w:rsidP="00000000" w:rsidRDefault="00000000" w:rsidRPr="00000000" w14:paraId="00000311">
      <w:pPr>
        <w:widowControl w:val="1"/>
        <w:numPr>
          <w:ilvl w:val="1"/>
          <w:numId w:val="6"/>
        </w:numPr>
        <w:spacing w:line="26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Peace and Conflict Management (</w:t>
      </w:r>
      <w:hyperlink r:id="rId12">
        <w:r w:rsidDel="00000000" w:rsidR="00000000" w:rsidRPr="00000000">
          <w:rPr>
            <w:rFonts w:ascii="Times New Roman" w:cs="Times New Roman" w:eastAsia="Times New Roman" w:hAnsi="Times New Roman"/>
            <w:color w:val="0000ff"/>
            <w:sz w:val="24"/>
            <w:szCs w:val="24"/>
            <w:u w:val="single"/>
            <w:rtl w:val="0"/>
          </w:rPr>
          <w:t xml:space="preserve">https://onlinecourses.swayam2.ac.in/nou23_hs01/preview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2">
      <w:pPr>
        <w:widowControl w:val="1"/>
        <w:numPr>
          <w:ilvl w:val="1"/>
          <w:numId w:val="6"/>
        </w:numPr>
        <w:spacing w:line="265"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Soft Skills and Personality</w:t>
      </w:r>
    </w:p>
    <w:p w:rsidR="00000000" w:rsidDel="00000000" w:rsidP="00000000" w:rsidRDefault="00000000" w:rsidRPr="00000000" w14:paraId="00000313">
      <w:pPr>
        <w:spacing w:line="265"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000ff"/>
            <w:sz w:val="24"/>
            <w:szCs w:val="24"/>
            <w:u w:val="single"/>
            <w:rtl w:val="0"/>
          </w:rPr>
          <w:t xml:space="preserve">https://onlinecourses.nptel.ac.in/noc23_hs30/preview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4">
      <w:pPr>
        <w:widowControl w:val="1"/>
        <w:pBdr>
          <w:top w:space="0" w:sz="0" w:val="nil"/>
          <w:left w:space="0" w:sz="0" w:val="nil"/>
          <w:bottom w:space="0" w:sz="0" w:val="nil"/>
          <w:right w:space="0" w:sz="0" w:val="nil"/>
          <w:between w:space="0" w:sz="0" w:val="nil"/>
        </w:pBdr>
        <w:spacing w:line="265"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Speaking Effectively </w:t>
      </w:r>
    </w:p>
    <w:p w:rsidR="00000000" w:rsidDel="00000000" w:rsidP="00000000" w:rsidRDefault="00000000" w:rsidRPr="00000000" w14:paraId="00000315">
      <w:pPr>
        <w:widowControl w:val="1"/>
        <w:pBdr>
          <w:top w:space="0" w:sz="0" w:val="nil"/>
          <w:left w:space="0" w:sz="0" w:val="nil"/>
          <w:bottom w:space="0" w:sz="0" w:val="nil"/>
          <w:right w:space="0" w:sz="0" w:val="nil"/>
          <w:between w:space="0" w:sz="0" w:val="nil"/>
        </w:pBdr>
        <w:spacing w:line="265" w:lineRule="auto"/>
        <w:ind w:left="940" w:hanging="36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https://onlinecourses.nptel.ac.in/noc23_hs13/preview)</w:t>
      </w:r>
    </w:p>
    <w:p w:rsidR="00000000" w:rsidDel="00000000" w:rsidP="00000000" w:rsidRDefault="00000000" w:rsidRPr="00000000" w14:paraId="00000316">
      <w:pPr>
        <w:widowControl w:val="1"/>
        <w:numPr>
          <w:ilvl w:val="0"/>
          <w:numId w:val="6"/>
        </w:numPr>
        <w:pBdr>
          <w:top w:space="0" w:sz="0" w:val="nil"/>
          <w:left w:space="0" w:sz="0" w:val="nil"/>
          <w:bottom w:space="0" w:sz="0" w:val="nil"/>
          <w:right w:space="0" w:sz="0" w:val="nil"/>
          <w:between w:space="0" w:sz="0" w:val="nil"/>
        </w:pBdr>
        <w:spacing w:after="175" w:before="139"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b050"/>
          <w:sz w:val="24"/>
          <w:szCs w:val="24"/>
          <w:rtl w:val="0"/>
        </w:rPr>
        <w:t xml:space="preserve">Webliography </w:t>
      </w:r>
      <w:r w:rsidDel="00000000" w:rsidR="00000000" w:rsidRPr="00000000">
        <w:rPr>
          <w:rFonts w:ascii="Times New Roman" w:cs="Times New Roman" w:eastAsia="Times New Roman" w:hAnsi="Times New Roman"/>
          <w:color w:val="010202"/>
          <w:sz w:val="24"/>
          <w:szCs w:val="24"/>
          <w:rtl w:val="0"/>
        </w:rPr>
        <w:t xml:space="preserve">(Two </w:t>
      </w:r>
      <w:r w:rsidDel="00000000" w:rsidR="00000000" w:rsidRPr="00000000">
        <w:rPr>
          <w:rFonts w:ascii="Times New Roman" w:cs="Times New Roman" w:eastAsia="Times New Roman" w:hAnsi="Times New Roman"/>
          <w:color w:val="202124"/>
          <w:sz w:val="24"/>
          <w:szCs w:val="24"/>
          <w:rtl w:val="0"/>
        </w:rPr>
        <w:t xml:space="preserve">electronic documents or websites that relate to the Course</w:t>
      </w:r>
      <w:r w:rsidDel="00000000" w:rsidR="00000000" w:rsidRPr="00000000">
        <w:rPr>
          <w:rFonts w:ascii="Times New Roman" w:cs="Times New Roman" w:eastAsia="Times New Roman" w:hAnsi="Times New Roman"/>
          <w:color w:val="010202"/>
          <w:sz w:val="24"/>
          <w:szCs w:val="24"/>
          <w:rtl w:val="0"/>
        </w:rPr>
        <w:t xml:space="preserve">)</w:t>
      </w:r>
      <w:r w:rsidDel="00000000" w:rsidR="00000000" w:rsidRPr="00000000">
        <w:rPr>
          <w:rtl w:val="0"/>
        </w:rPr>
      </w:r>
    </w:p>
    <w:p w:rsidR="00000000" w:rsidDel="00000000" w:rsidP="00000000" w:rsidRDefault="00000000" w:rsidRPr="00000000" w14:paraId="00000317">
      <w:pPr>
        <w:widowControl w:val="1"/>
        <w:numPr>
          <w:ilvl w:val="1"/>
          <w:numId w:val="6"/>
        </w:numPr>
        <w:spacing w:after="175" w:line="259" w:lineRule="auto"/>
        <w:ind w:left="144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https://campus2corporate.in/career-guidance</w:t>
        </w:r>
      </w:hyperlink>
      <w:r w:rsidDel="00000000" w:rsidR="00000000" w:rsidRPr="00000000">
        <w:rPr>
          <w:rFonts w:ascii="Times New Roman" w:cs="Times New Roman" w:eastAsia="Times New Roman" w:hAnsi="Times New Roman"/>
          <w:color w:val="010202"/>
          <w:sz w:val="24"/>
          <w:szCs w:val="24"/>
          <w:rtl w:val="0"/>
        </w:rPr>
        <w:t xml:space="preserve">.</w:t>
      </w:r>
      <w:r w:rsidDel="00000000" w:rsidR="00000000" w:rsidRPr="00000000">
        <w:rPr>
          <w:rtl w:val="0"/>
        </w:rPr>
      </w:r>
    </w:p>
    <w:p w:rsidR="00000000" w:rsidDel="00000000" w:rsidP="00000000" w:rsidRDefault="00000000" w:rsidRPr="00000000" w14:paraId="00000318">
      <w:pPr>
        <w:widowControl w:val="1"/>
        <w:numPr>
          <w:ilvl w:val="1"/>
          <w:numId w:val="6"/>
        </w:numPr>
        <w:spacing w:after="175" w:line="259"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202"/>
          <w:sz w:val="24"/>
          <w:szCs w:val="24"/>
          <w:rtl w:val="0"/>
        </w:rPr>
        <w:t xml:space="preserve">https://www.udemy.com/course/essentials-for-campus-to-corporate/</w:t>
      </w:r>
      <w:r w:rsidDel="00000000" w:rsidR="00000000" w:rsidRPr="00000000">
        <w:rPr>
          <w:rtl w:val="0"/>
        </w:rPr>
      </w:r>
    </w:p>
    <w:p w:rsidR="00000000" w:rsidDel="00000000" w:rsidP="00000000" w:rsidRDefault="00000000" w:rsidRPr="00000000" w14:paraId="00000319">
      <w:pPr>
        <w:widowControl w:val="1"/>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10202"/>
          <w:sz w:val="24"/>
          <w:szCs w:val="24"/>
          <w:rtl w:val="0"/>
        </w:rPr>
        <w:t xml:space="preserve">c.         How To Speak and Communicate Effectively</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31A">
      <w:pPr>
        <w:widowControl w:val="1"/>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31B">
      <w:pPr>
        <w:widowControl w:val="1"/>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sz w:val="20"/>
          <w:szCs w:val="20"/>
        </w:rPr>
      </w:pPr>
      <w:hyperlink r:id="rId15">
        <w:r w:rsidDel="00000000" w:rsidR="00000000" w:rsidRPr="00000000">
          <w:rPr>
            <w:rFonts w:ascii="Times New Roman" w:cs="Times New Roman" w:eastAsia="Times New Roman" w:hAnsi="Times New Roman"/>
            <w:color w:val="0000ff"/>
            <w:sz w:val="24"/>
            <w:szCs w:val="24"/>
            <w:u w:val="single"/>
            <w:rtl w:val="0"/>
          </w:rPr>
          <w:t xml:space="preserve">https://www.youtube.com/watch?v=7sZMFM9_D8c</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31C">
      <w:pPr>
        <w:widowControl w:val="1"/>
        <w:numPr>
          <w:ilvl w:val="0"/>
          <w:numId w:val="7"/>
        </w:numPr>
        <w:pBdr>
          <w:top w:space="0" w:sz="0" w:val="nil"/>
          <w:left w:space="0" w:sz="0" w:val="nil"/>
          <w:bottom w:space="0" w:sz="0" w:val="nil"/>
          <w:right w:space="0" w:sz="0" w:val="nil"/>
          <w:between w:space="0" w:sz="0" w:val="nil"/>
        </w:pBdr>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10202"/>
          <w:sz w:val="24"/>
          <w:szCs w:val="24"/>
          <w:rtl w:val="0"/>
        </w:rPr>
        <w:t xml:space="preserve">    How To Perform SWOT Analysis:</w:t>
      </w:r>
      <w:r w:rsidDel="00000000" w:rsidR="00000000" w:rsidRPr="00000000">
        <w:rPr>
          <w:rFonts w:ascii="Times New Roman" w:cs="Times New Roman" w:eastAsia="Times New Roman" w:hAnsi="Times New Roman"/>
          <w:color w:val="000000"/>
          <w:sz w:val="20"/>
          <w:szCs w:val="20"/>
          <w:rtl w:val="0"/>
        </w:rPr>
        <w:t xml:space="preserve"> </w:t>
      </w:r>
      <w:hyperlink r:id="rId16">
        <w:r w:rsidDel="00000000" w:rsidR="00000000" w:rsidRPr="00000000">
          <w:rPr>
            <w:rFonts w:ascii="Times New Roman" w:cs="Times New Roman" w:eastAsia="Times New Roman" w:hAnsi="Times New Roman"/>
            <w:color w:val="0000ff"/>
            <w:sz w:val="24"/>
            <w:szCs w:val="24"/>
            <w:u w:val="single"/>
            <w:rtl w:val="0"/>
          </w:rPr>
          <w:t xml:space="preserve">https://articles.bplans.com/how-to-perform-swot-analysis/</w:t>
        </w:r>
      </w:hyperlink>
      <w:r w:rsidDel="00000000" w:rsidR="00000000" w:rsidRPr="00000000">
        <w:rPr>
          <w:rFonts w:ascii="Times New Roman" w:cs="Times New Roman" w:eastAsia="Times New Roman" w:hAnsi="Times New Roman"/>
          <w:color w:val="0000ff"/>
          <w:sz w:val="24"/>
          <w:szCs w:val="24"/>
          <w:u w:val="single"/>
          <w:rtl w:val="0"/>
        </w:rPr>
        <w:t xml:space="preserve"> </w:t>
      </w:r>
    </w:p>
    <w:p w:rsidR="00000000" w:rsidDel="00000000" w:rsidP="00000000" w:rsidRDefault="00000000" w:rsidRPr="00000000" w14:paraId="0000031D">
      <w:pPr>
        <w:widowControl w:val="1"/>
        <w:numPr>
          <w:ilvl w:val="0"/>
          <w:numId w:val="7"/>
        </w:numPr>
        <w:pBdr>
          <w:top w:space="0" w:sz="0" w:val="nil"/>
          <w:left w:space="0" w:sz="0" w:val="nil"/>
          <w:bottom w:space="0" w:sz="0" w:val="nil"/>
          <w:right w:space="0" w:sz="0" w:val="nil"/>
          <w:between w:space="0" w:sz="0" w:val="nil"/>
        </w:pBdr>
        <w:ind w:left="1800" w:hanging="360"/>
        <w:rPr/>
      </w:pPr>
      <w:r w:rsidDel="00000000" w:rsidR="00000000" w:rsidRPr="00000000">
        <w:rPr>
          <w:rFonts w:ascii="Times New Roman" w:cs="Times New Roman" w:eastAsia="Times New Roman" w:hAnsi="Times New Roman"/>
          <w:color w:val="010202"/>
          <w:sz w:val="24"/>
          <w:szCs w:val="24"/>
          <w:rtl w:val="0"/>
        </w:rPr>
        <w:t xml:space="preserve">How To Make and Give Effective Presentations:</w:t>
      </w:r>
      <w:r w:rsidDel="00000000" w:rsidR="00000000" w:rsidRPr="00000000">
        <w:rPr>
          <w:rFonts w:ascii="Times New Roman" w:cs="Times New Roman" w:eastAsia="Times New Roman" w:hAnsi="Times New Roman"/>
          <w:color w:val="000000"/>
          <w:sz w:val="20"/>
          <w:szCs w:val="20"/>
          <w:rtl w:val="0"/>
        </w:rPr>
        <w:t xml:space="preserve"> </w:t>
      </w:r>
      <w:hyperlink r:id="rId17">
        <w:r w:rsidDel="00000000" w:rsidR="00000000" w:rsidRPr="00000000">
          <w:rPr>
            <w:rFonts w:ascii="Times New Roman" w:cs="Times New Roman" w:eastAsia="Times New Roman" w:hAnsi="Times New Roman"/>
            <w:color w:val="0000ff"/>
            <w:sz w:val="24"/>
            <w:szCs w:val="24"/>
            <w:u w:val="single"/>
            <w:rtl w:val="0"/>
          </w:rPr>
          <w:t xml:space="preserve">https://www.youtube.com/watch?v=MnIPpUiTcRc</w:t>
        </w:r>
      </w:hyperlink>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31E">
      <w:pPr>
        <w:widowControl w:val="1"/>
        <w:numPr>
          <w:ilvl w:val="0"/>
          <w:numId w:val="7"/>
        </w:numPr>
        <w:pBdr>
          <w:top w:space="0" w:sz="0" w:val="nil"/>
          <w:left w:space="0" w:sz="0" w:val="nil"/>
          <w:bottom w:space="0" w:sz="0" w:val="nil"/>
          <w:right w:space="0" w:sz="0" w:val="nil"/>
          <w:between w:space="0" w:sz="0" w:val="nil"/>
        </w:pBdr>
        <w:ind w:left="1800" w:hanging="36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10202"/>
          <w:sz w:val="24"/>
          <w:szCs w:val="24"/>
          <w:rtl w:val="0"/>
        </w:rPr>
        <w:t xml:space="preserve">Effective Business English:</w:t>
      </w:r>
      <w:r w:rsidDel="00000000" w:rsidR="00000000" w:rsidRPr="00000000">
        <w:rPr>
          <w:rFonts w:ascii="Times New Roman" w:cs="Times New Roman" w:eastAsia="Times New Roman" w:hAnsi="Times New Roman"/>
          <w:color w:val="000000"/>
          <w:sz w:val="20"/>
          <w:szCs w:val="20"/>
          <w:rtl w:val="0"/>
        </w:rPr>
        <w:t xml:space="preserve"> </w:t>
      </w:r>
      <w:hyperlink r:id="rId18">
        <w:r w:rsidDel="00000000" w:rsidR="00000000" w:rsidRPr="00000000">
          <w:rPr>
            <w:rFonts w:ascii="Times New Roman" w:cs="Times New Roman" w:eastAsia="Times New Roman" w:hAnsi="Times New Roman"/>
            <w:color w:val="0000ff"/>
            <w:sz w:val="24"/>
            <w:szCs w:val="24"/>
            <w:u w:val="single"/>
            <w:rtl w:val="0"/>
          </w:rPr>
          <w:t xml:space="preserve">https://www.youtube.com/watch?v=IlhuJwfQJmY&amp;list=PL7x45KHuu46l1lMErNTx6gkTRMt48oRLV</w:t>
        </w:r>
      </w:hyperlink>
      <w:r w:rsidDel="00000000" w:rsidR="00000000" w:rsidRPr="00000000">
        <w:rPr>
          <w:rtl w:val="0"/>
        </w:rPr>
      </w:r>
    </w:p>
    <w:p w:rsidR="00000000" w:rsidDel="00000000" w:rsidP="00000000" w:rsidRDefault="00000000" w:rsidRPr="00000000" w14:paraId="0000031F">
      <w:pPr>
        <w:rPr>
          <w:color w:val="0000ff"/>
          <w:sz w:val="24"/>
          <w:szCs w:val="24"/>
          <w:u w:val="single"/>
        </w:rPr>
      </w:pPr>
      <w:r w:rsidDel="00000000" w:rsidR="00000000" w:rsidRPr="00000000">
        <w:rPr>
          <w:rtl w:val="0"/>
        </w:rPr>
        <w:t xml:space="preserve">D</w:t>
      </w:r>
      <w:r w:rsidDel="00000000" w:rsidR="00000000" w:rsidRPr="00000000">
        <w:rPr>
          <w:color w:val="010202"/>
          <w:sz w:val="24"/>
          <w:szCs w:val="24"/>
          <w:rtl w:val="0"/>
        </w:rPr>
        <w:t xml:space="preserve">ressing Etiquette- How to Dress Smartly:</w:t>
      </w:r>
      <w:r w:rsidDel="00000000" w:rsidR="00000000" w:rsidRPr="00000000">
        <w:rPr>
          <w:rtl w:val="0"/>
        </w:rPr>
        <w:t xml:space="preserve"> </w:t>
      </w:r>
      <w:hyperlink r:id="rId19">
        <w:r w:rsidDel="00000000" w:rsidR="00000000" w:rsidRPr="00000000">
          <w:rPr>
            <w:color w:val="0000ff"/>
            <w:sz w:val="24"/>
            <w:szCs w:val="24"/>
            <w:u w:val="single"/>
            <w:rtl w:val="0"/>
          </w:rPr>
          <w:t xml:space="preserve">https://www.youtube.com/watch?v=I7- YbVPz5p0</w:t>
        </w:r>
      </w:hyperlink>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color w:val="006fc0"/>
          <w:sz w:val="28"/>
          <w:szCs w:val="28"/>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6fc0"/>
          <w:sz w:val="28"/>
          <w:szCs w:val="28"/>
          <w:rtl w:val="0"/>
        </w:rPr>
        <w:t xml:space="preserve">PROBLEM-BASED LEARNING</w:t>
      </w: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ind w:left="220" w:firstLine="0"/>
        <w:rPr>
          <w:rFonts w:ascii="Times New Roman" w:cs="Times New Roman" w:eastAsia="Times New Roman" w:hAnsi="Times New Roman"/>
          <w:color w:val="000000"/>
          <w:sz w:val="24"/>
          <w:szCs w:val="24"/>
        </w:rPr>
      </w:pPr>
      <w:bookmarkStart w:colFirst="0" w:colLast="0" w:name="_heading=h.gxxn2zm3cgss" w:id="3"/>
      <w:bookmarkEnd w:id="3"/>
      <w:r w:rsidDel="00000000" w:rsidR="00000000" w:rsidRPr="00000000">
        <w:rPr>
          <w:rFonts w:ascii="Times New Roman" w:cs="Times New Roman" w:eastAsia="Times New Roman" w:hAnsi="Times New Roman"/>
          <w:color w:val="000101"/>
          <w:sz w:val="24"/>
          <w:szCs w:val="24"/>
          <w:rtl w:val="0"/>
        </w:rPr>
        <w:t xml:space="preserve">Exercises in Problem-based Learning (Assignments) (Min 60 Problems*)</w:t>
      </w: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tbl>
      <w:tblPr>
        <w:tblStyle w:val="Table12"/>
        <w:tblW w:w="949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9"/>
        <w:gridCol w:w="7751"/>
        <w:gridCol w:w="1128"/>
        <w:tblGridChange w:id="0">
          <w:tblGrid>
            <w:gridCol w:w="619"/>
            <w:gridCol w:w="7751"/>
            <w:gridCol w:w="1128"/>
          </w:tblGrid>
        </w:tblGridChange>
      </w:tblGrid>
      <w:tr>
        <w:trPr>
          <w:cantSplit w:val="0"/>
          <w:trHeight w:val="369" w:hRule="atLeast"/>
          <w:tblHeader w:val="0"/>
        </w:trPr>
        <w:tc>
          <w:tcPr/>
          <w:p w:rsidR="00000000" w:rsidDel="00000000" w:rsidP="00000000" w:rsidRDefault="00000000" w:rsidRPr="00000000" w14:paraId="00000326">
            <w:pPr>
              <w:rPr>
                <w:rFonts w:ascii="Arial" w:cs="Arial" w:eastAsia="Arial" w:hAnsi="Arial"/>
                <w:b w:val="1"/>
              </w:rPr>
            </w:pPr>
            <w:r w:rsidDel="00000000" w:rsidR="00000000" w:rsidRPr="00000000">
              <w:rPr>
                <w:rFonts w:ascii="Arial" w:cs="Arial" w:eastAsia="Arial" w:hAnsi="Arial"/>
                <w:b w:val="1"/>
                <w:color w:val="000009"/>
                <w:rtl w:val="0"/>
              </w:rPr>
              <w:t xml:space="preserve">S No</w:t>
            </w:r>
            <w:r w:rsidDel="00000000" w:rsidR="00000000" w:rsidRPr="00000000">
              <w:rPr>
                <w:rtl w:val="0"/>
              </w:rPr>
            </w:r>
          </w:p>
        </w:tc>
        <w:tc>
          <w:tcPr/>
          <w:p w:rsidR="00000000" w:rsidDel="00000000" w:rsidP="00000000" w:rsidRDefault="00000000" w:rsidRPr="00000000" w14:paraId="00000327">
            <w:pPr>
              <w:jc w:val="center"/>
              <w:rPr>
                <w:rFonts w:ascii="Arial" w:cs="Arial" w:eastAsia="Arial" w:hAnsi="Arial"/>
                <w:b w:val="1"/>
              </w:rPr>
            </w:pPr>
            <w:r w:rsidDel="00000000" w:rsidR="00000000" w:rsidRPr="00000000">
              <w:rPr>
                <w:rFonts w:ascii="Arial" w:cs="Arial" w:eastAsia="Arial" w:hAnsi="Arial"/>
                <w:b w:val="1"/>
                <w:color w:val="000009"/>
                <w:rtl w:val="0"/>
              </w:rPr>
              <w:t xml:space="preserve">Problem</w:t>
            </w:r>
            <w:r w:rsidDel="00000000" w:rsidR="00000000" w:rsidRPr="00000000">
              <w:rPr>
                <w:rtl w:val="0"/>
              </w:rPr>
            </w:r>
          </w:p>
        </w:tc>
        <w:tc>
          <w:tcPr/>
          <w:p w:rsidR="00000000" w:rsidDel="00000000" w:rsidP="00000000" w:rsidRDefault="00000000" w:rsidRPr="00000000" w14:paraId="00000328">
            <w:pPr>
              <w:jc w:val="center"/>
              <w:rPr>
                <w:rFonts w:ascii="Arial" w:cs="Arial" w:eastAsia="Arial" w:hAnsi="Arial"/>
                <w:b w:val="1"/>
              </w:rPr>
            </w:pPr>
            <w:r w:rsidDel="00000000" w:rsidR="00000000" w:rsidRPr="00000000">
              <w:rPr>
                <w:rFonts w:ascii="Arial" w:cs="Arial" w:eastAsia="Arial" w:hAnsi="Arial"/>
                <w:b w:val="1"/>
                <w:color w:val="000009"/>
                <w:rtl w:val="0"/>
              </w:rPr>
              <w:t xml:space="preserve">KL</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329">
            <w:pPr>
              <w:jc w:val="center"/>
              <w:rPr>
                <w:rFonts w:ascii="Arial" w:cs="Arial" w:eastAsia="Arial" w:hAnsi="Arial"/>
                <w:color w:val="000101"/>
              </w:rPr>
            </w:pPr>
            <w:r w:rsidDel="00000000" w:rsidR="00000000" w:rsidRPr="00000000">
              <w:rPr>
                <w:rFonts w:ascii="Arial" w:cs="Arial" w:eastAsia="Arial" w:hAnsi="Arial"/>
                <w:color w:val="000101"/>
                <w:rtl w:val="0"/>
              </w:rPr>
              <w:t xml:space="preserve">1</w:t>
            </w:r>
          </w:p>
        </w:tc>
        <w:tc>
          <w:tcPr/>
          <w:p w:rsidR="00000000" w:rsidDel="00000000" w:rsidP="00000000" w:rsidRDefault="00000000" w:rsidRPr="00000000" w14:paraId="0000032A">
            <w:pPr>
              <w:widowControl w:val="1"/>
              <w:pBdr>
                <w:top w:space="0" w:sz="0" w:val="nil"/>
                <w:left w:space="0" w:sz="0" w:val="nil"/>
                <w:bottom w:space="0" w:sz="0" w:val="nil"/>
                <w:right w:space="0" w:sz="0" w:val="nil"/>
                <w:between w:space="0" w:sz="0" w:val="nil"/>
              </w:pBdr>
              <w:ind w:left="426" w:hanging="426"/>
              <w:jc w:val="both"/>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What is the sum of this series 1 + 1 + 2 + 8 + 3+ 27 + 4 + 64 +----------+10 + 1000?</w:t>
            </w:r>
          </w:p>
        </w:tc>
        <w:tc>
          <w:tcPr/>
          <w:p w:rsidR="00000000" w:rsidDel="00000000" w:rsidP="00000000" w:rsidRDefault="00000000" w:rsidRPr="00000000" w14:paraId="0000032B">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2C">
            <w:pPr>
              <w:jc w:val="center"/>
              <w:rPr>
                <w:rFonts w:ascii="Arial" w:cs="Arial" w:eastAsia="Arial" w:hAnsi="Arial"/>
                <w:color w:val="000101"/>
              </w:rPr>
            </w:pPr>
            <w:r w:rsidDel="00000000" w:rsidR="00000000" w:rsidRPr="00000000">
              <w:rPr>
                <w:rFonts w:ascii="Arial" w:cs="Arial" w:eastAsia="Arial" w:hAnsi="Arial"/>
                <w:color w:val="000101"/>
                <w:rtl w:val="0"/>
              </w:rPr>
              <w:t xml:space="preserve">2</w:t>
            </w:r>
          </w:p>
        </w:tc>
        <w:tc>
          <w:tcPr/>
          <w:p w:rsidR="00000000" w:rsidDel="00000000" w:rsidP="00000000" w:rsidRDefault="00000000" w:rsidRPr="00000000" w14:paraId="0000032D">
            <w:pPr>
              <w:rPr>
                <w:rFonts w:ascii="Arial" w:cs="Arial" w:eastAsia="Arial" w:hAnsi="Arial"/>
              </w:rPr>
            </w:pPr>
            <w:r w:rsidDel="00000000" w:rsidR="00000000" w:rsidRPr="00000000">
              <w:rPr>
                <w:rFonts w:ascii="Arial" w:cs="Arial" w:eastAsia="Arial" w:hAnsi="Arial"/>
                <w:sz w:val="19"/>
                <w:szCs w:val="19"/>
                <w:rtl w:val="0"/>
              </w:rPr>
              <w:t xml:space="preserve">Find the sum of the first 100 natural numbers.</w:t>
            </w:r>
            <w:r w:rsidDel="00000000" w:rsidR="00000000" w:rsidRPr="00000000">
              <w:rPr>
                <w:rtl w:val="0"/>
              </w:rPr>
            </w:r>
          </w:p>
        </w:tc>
        <w:tc>
          <w:tcPr/>
          <w:p w:rsidR="00000000" w:rsidDel="00000000" w:rsidP="00000000" w:rsidRDefault="00000000" w:rsidRPr="00000000" w14:paraId="0000032E">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2F">
            <w:pPr>
              <w:jc w:val="center"/>
              <w:rPr>
                <w:rFonts w:ascii="Arial" w:cs="Arial" w:eastAsia="Arial" w:hAnsi="Arial"/>
                <w:color w:val="000101"/>
              </w:rPr>
            </w:pPr>
            <w:r w:rsidDel="00000000" w:rsidR="00000000" w:rsidRPr="00000000">
              <w:rPr>
                <w:rFonts w:ascii="Arial" w:cs="Arial" w:eastAsia="Arial" w:hAnsi="Arial"/>
                <w:color w:val="000101"/>
                <w:rtl w:val="0"/>
              </w:rPr>
              <w:t xml:space="preserve">3</w:t>
            </w:r>
          </w:p>
        </w:tc>
        <w:tc>
          <w:tcPr/>
          <w:p w:rsidR="00000000" w:rsidDel="00000000" w:rsidP="00000000" w:rsidRDefault="00000000" w:rsidRPr="00000000" w14:paraId="00000330">
            <w:pPr>
              <w:rPr>
                <w:rFonts w:ascii="Arial" w:cs="Arial" w:eastAsia="Arial" w:hAnsi="Arial"/>
              </w:rPr>
            </w:pPr>
            <w:r w:rsidDel="00000000" w:rsidR="00000000" w:rsidRPr="00000000">
              <w:rPr>
                <w:rFonts w:ascii="Arial" w:cs="Arial" w:eastAsia="Arial" w:hAnsi="Arial"/>
                <w:sz w:val="19"/>
                <w:szCs w:val="19"/>
                <w:rtl w:val="0"/>
              </w:rPr>
              <w:t xml:space="preserve">Find the unit digit of 7</w:t>
            </w:r>
            <w:r w:rsidDel="00000000" w:rsidR="00000000" w:rsidRPr="00000000">
              <w:rPr>
                <w:rFonts w:ascii="Arial" w:cs="Arial" w:eastAsia="Arial" w:hAnsi="Arial"/>
                <w:sz w:val="19"/>
                <w:szCs w:val="19"/>
                <w:vertAlign w:val="superscript"/>
                <w:rtl w:val="0"/>
              </w:rPr>
              <w:t xml:space="preserve">157</w:t>
            </w:r>
            <w:r w:rsidDel="00000000" w:rsidR="00000000" w:rsidRPr="00000000">
              <w:rPr>
                <w:rFonts w:ascii="Arial" w:cs="Arial" w:eastAsia="Arial" w:hAnsi="Arial"/>
                <w:sz w:val="19"/>
                <w:szCs w:val="19"/>
                <w:rtl w:val="0"/>
              </w:rPr>
              <w:t xml:space="preserve">.</w:t>
            </w:r>
            <w:r w:rsidDel="00000000" w:rsidR="00000000" w:rsidRPr="00000000">
              <w:rPr>
                <w:rtl w:val="0"/>
              </w:rPr>
            </w:r>
          </w:p>
        </w:tc>
        <w:tc>
          <w:tcPr/>
          <w:p w:rsidR="00000000" w:rsidDel="00000000" w:rsidP="00000000" w:rsidRDefault="00000000" w:rsidRPr="00000000" w14:paraId="00000331">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32">
            <w:pPr>
              <w:jc w:val="center"/>
              <w:rPr>
                <w:rFonts w:ascii="Arial" w:cs="Arial" w:eastAsia="Arial" w:hAnsi="Arial"/>
                <w:color w:val="000101"/>
              </w:rPr>
            </w:pPr>
            <w:r w:rsidDel="00000000" w:rsidR="00000000" w:rsidRPr="00000000">
              <w:rPr>
                <w:rFonts w:ascii="Arial" w:cs="Arial" w:eastAsia="Arial" w:hAnsi="Arial"/>
                <w:color w:val="000101"/>
                <w:rtl w:val="0"/>
              </w:rPr>
              <w:t xml:space="preserve">4</w:t>
            </w:r>
          </w:p>
        </w:tc>
        <w:tc>
          <w:tcPr/>
          <w:p w:rsidR="00000000" w:rsidDel="00000000" w:rsidP="00000000" w:rsidRDefault="00000000" w:rsidRPr="00000000" w14:paraId="00000333">
            <w:pPr>
              <w:rPr>
                <w:rFonts w:ascii="Arial" w:cs="Arial" w:eastAsia="Arial" w:hAnsi="Arial"/>
              </w:rPr>
            </w:pPr>
            <w:r w:rsidDel="00000000" w:rsidR="00000000" w:rsidRPr="00000000">
              <w:rPr>
                <w:rFonts w:ascii="Arial" w:cs="Arial" w:eastAsia="Arial" w:hAnsi="Arial"/>
                <w:sz w:val="19"/>
                <w:szCs w:val="19"/>
                <w:rtl w:val="0"/>
              </w:rPr>
              <w:t xml:space="preserve">What is the units digit of (6374)</w:t>
            </w:r>
            <w:r w:rsidDel="00000000" w:rsidR="00000000" w:rsidRPr="00000000">
              <w:rPr>
                <w:rFonts w:ascii="Arial" w:cs="Arial" w:eastAsia="Arial" w:hAnsi="Arial"/>
                <w:sz w:val="19"/>
                <w:szCs w:val="19"/>
                <w:vertAlign w:val="superscript"/>
                <w:rtl w:val="0"/>
              </w:rPr>
              <w:t xml:space="preserve">1793</w:t>
            </w:r>
            <w:r w:rsidDel="00000000" w:rsidR="00000000" w:rsidRPr="00000000">
              <w:rPr>
                <w:rFonts w:ascii="Arial" w:cs="Arial" w:eastAsia="Arial" w:hAnsi="Arial"/>
                <w:sz w:val="19"/>
                <w:szCs w:val="19"/>
                <w:rtl w:val="0"/>
              </w:rPr>
              <w:t xml:space="preserve"> x (625)</w:t>
            </w:r>
            <w:r w:rsidDel="00000000" w:rsidR="00000000" w:rsidRPr="00000000">
              <w:rPr>
                <w:rFonts w:ascii="Arial" w:cs="Arial" w:eastAsia="Arial" w:hAnsi="Arial"/>
                <w:sz w:val="19"/>
                <w:szCs w:val="19"/>
                <w:vertAlign w:val="superscript"/>
                <w:rtl w:val="0"/>
              </w:rPr>
              <w:t xml:space="preserve">317</w:t>
            </w:r>
            <w:r w:rsidDel="00000000" w:rsidR="00000000" w:rsidRPr="00000000">
              <w:rPr>
                <w:rFonts w:ascii="Arial" w:cs="Arial" w:eastAsia="Arial" w:hAnsi="Arial"/>
                <w:sz w:val="19"/>
                <w:szCs w:val="19"/>
                <w:rtl w:val="0"/>
              </w:rPr>
              <w:t xml:space="preserve"> x (341)</w:t>
            </w:r>
            <w:r w:rsidDel="00000000" w:rsidR="00000000" w:rsidRPr="00000000">
              <w:rPr>
                <w:rFonts w:ascii="Arial" w:cs="Arial" w:eastAsia="Arial" w:hAnsi="Arial"/>
                <w:sz w:val="19"/>
                <w:szCs w:val="19"/>
                <w:vertAlign w:val="superscript"/>
                <w:rtl w:val="0"/>
              </w:rPr>
              <w:t xml:space="preserve">491      </w:t>
            </w:r>
            <w:r w:rsidDel="00000000" w:rsidR="00000000" w:rsidRPr="00000000">
              <w:rPr>
                <w:rtl w:val="0"/>
              </w:rPr>
            </w:r>
          </w:p>
        </w:tc>
        <w:tc>
          <w:tcPr/>
          <w:p w:rsidR="00000000" w:rsidDel="00000000" w:rsidP="00000000" w:rsidRDefault="00000000" w:rsidRPr="00000000" w14:paraId="00000334">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35">
            <w:pPr>
              <w:jc w:val="center"/>
              <w:rPr>
                <w:rFonts w:ascii="Arial" w:cs="Arial" w:eastAsia="Arial" w:hAnsi="Arial"/>
                <w:color w:val="000101"/>
              </w:rPr>
            </w:pPr>
            <w:r w:rsidDel="00000000" w:rsidR="00000000" w:rsidRPr="00000000">
              <w:rPr>
                <w:rFonts w:ascii="Arial" w:cs="Arial" w:eastAsia="Arial" w:hAnsi="Arial"/>
                <w:color w:val="000101"/>
                <w:rtl w:val="0"/>
              </w:rPr>
              <w:t xml:space="preserve">5</w:t>
            </w:r>
          </w:p>
        </w:tc>
        <w:tc>
          <w:tcPr/>
          <w:p w:rsidR="00000000" w:rsidDel="00000000" w:rsidP="00000000" w:rsidRDefault="00000000" w:rsidRPr="00000000" w14:paraId="00000336">
            <w:pPr>
              <w:widowControl w:val="1"/>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is the product of the first 15 prime numbers?</w:t>
            </w:r>
          </w:p>
        </w:tc>
        <w:tc>
          <w:tcPr/>
          <w:p w:rsidR="00000000" w:rsidDel="00000000" w:rsidP="00000000" w:rsidRDefault="00000000" w:rsidRPr="00000000" w14:paraId="00000337">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38">
            <w:pPr>
              <w:jc w:val="center"/>
              <w:rPr>
                <w:rFonts w:ascii="Arial" w:cs="Arial" w:eastAsia="Arial" w:hAnsi="Arial"/>
                <w:color w:val="000101"/>
              </w:rPr>
            </w:pPr>
            <w:r w:rsidDel="00000000" w:rsidR="00000000" w:rsidRPr="00000000">
              <w:rPr>
                <w:rFonts w:ascii="Arial" w:cs="Arial" w:eastAsia="Arial" w:hAnsi="Arial"/>
                <w:color w:val="000101"/>
                <w:rtl w:val="0"/>
              </w:rPr>
              <w:t xml:space="preserve">6</w:t>
            </w:r>
          </w:p>
        </w:tc>
        <w:tc>
          <w:tcPr/>
          <w:p w:rsidR="00000000" w:rsidDel="00000000" w:rsidP="00000000" w:rsidRDefault="00000000" w:rsidRPr="00000000" w14:paraId="00000339">
            <w:pPr>
              <w:widowControl w:val="1"/>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Divide Rs 1200 in the ratio of 8 : 4 : 3</w:t>
            </w:r>
          </w:p>
        </w:tc>
        <w:tc>
          <w:tcPr/>
          <w:p w:rsidR="00000000" w:rsidDel="00000000" w:rsidP="00000000" w:rsidRDefault="00000000" w:rsidRPr="00000000" w14:paraId="0000033A">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3B">
            <w:pPr>
              <w:jc w:val="center"/>
              <w:rPr>
                <w:rFonts w:ascii="Arial" w:cs="Arial" w:eastAsia="Arial" w:hAnsi="Arial"/>
                <w:color w:val="000101"/>
              </w:rPr>
            </w:pPr>
            <w:r w:rsidDel="00000000" w:rsidR="00000000" w:rsidRPr="00000000">
              <w:rPr>
                <w:rFonts w:ascii="Arial" w:cs="Arial" w:eastAsia="Arial" w:hAnsi="Arial"/>
                <w:color w:val="000101"/>
                <w:rtl w:val="0"/>
              </w:rPr>
              <w:t xml:space="preserve">7</w:t>
            </w:r>
          </w:p>
        </w:tc>
        <w:tc>
          <w:tcPr/>
          <w:p w:rsidR="00000000" w:rsidDel="00000000" w:rsidP="00000000" w:rsidRDefault="00000000" w:rsidRPr="00000000" w14:paraId="0000033C">
            <w:pPr>
              <w:widowControl w:val="1"/>
              <w:rPr>
                <w:rFonts w:ascii="Arial" w:cs="Arial" w:eastAsia="Arial" w:hAnsi="Arial"/>
              </w:rPr>
            </w:pPr>
            <w:r w:rsidDel="00000000" w:rsidR="00000000" w:rsidRPr="00000000">
              <w:rPr>
                <w:rFonts w:ascii="Arial" w:cs="Arial" w:eastAsia="Arial" w:hAnsi="Arial"/>
                <w:rtl w:val="0"/>
              </w:rPr>
              <w:t xml:space="preserve">Yogesh started a business investing Rs. 45000. After 3 months, Pranab joined him with a capital of Rs. 60000. After another 6 months, Atul joined them with a capital of Rs. 90000. At the end of the year, they made a profit of Rs. 20000. What would be Atul's share in it?</w:t>
            </w:r>
          </w:p>
        </w:tc>
        <w:tc>
          <w:tcPr/>
          <w:p w:rsidR="00000000" w:rsidDel="00000000" w:rsidP="00000000" w:rsidRDefault="00000000" w:rsidRPr="00000000" w14:paraId="0000033D">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3E">
            <w:pPr>
              <w:jc w:val="center"/>
              <w:rPr>
                <w:rFonts w:ascii="Arial" w:cs="Arial" w:eastAsia="Arial" w:hAnsi="Arial"/>
                <w:color w:val="000101"/>
              </w:rPr>
            </w:pPr>
            <w:r w:rsidDel="00000000" w:rsidR="00000000" w:rsidRPr="00000000">
              <w:rPr>
                <w:rFonts w:ascii="Arial" w:cs="Arial" w:eastAsia="Arial" w:hAnsi="Arial"/>
                <w:color w:val="000101"/>
                <w:rtl w:val="0"/>
              </w:rPr>
              <w:t xml:space="preserve">8</w:t>
            </w:r>
          </w:p>
        </w:tc>
        <w:tc>
          <w:tcPr/>
          <w:p w:rsidR="00000000" w:rsidDel="00000000" w:rsidP="00000000" w:rsidRDefault="00000000" w:rsidRPr="00000000" w14:paraId="0000033F">
            <w:pPr>
              <w:widowControl w:val="1"/>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a person invests ₹5,000 at an annual interest rate of 8%, calculate the compound interest after 2 years.</w:t>
            </w:r>
          </w:p>
        </w:tc>
        <w:tc>
          <w:tcPr/>
          <w:p w:rsidR="00000000" w:rsidDel="00000000" w:rsidP="00000000" w:rsidRDefault="00000000" w:rsidRPr="00000000" w14:paraId="00000340">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41">
            <w:pPr>
              <w:jc w:val="center"/>
              <w:rPr>
                <w:rFonts w:ascii="Arial" w:cs="Arial" w:eastAsia="Arial" w:hAnsi="Arial"/>
                <w:color w:val="000101"/>
              </w:rPr>
            </w:pPr>
            <w:r w:rsidDel="00000000" w:rsidR="00000000" w:rsidRPr="00000000">
              <w:rPr>
                <w:rFonts w:ascii="Arial" w:cs="Arial" w:eastAsia="Arial" w:hAnsi="Arial"/>
                <w:color w:val="000101"/>
                <w:rtl w:val="0"/>
              </w:rPr>
              <w:t xml:space="preserve">9</w:t>
            </w:r>
          </w:p>
        </w:tc>
        <w:tc>
          <w:tcPr/>
          <w:p w:rsidR="00000000" w:rsidDel="00000000" w:rsidP="00000000" w:rsidRDefault="00000000" w:rsidRPr="00000000" w14:paraId="00000342">
            <w:pPr>
              <w:rPr>
                <w:rFonts w:ascii="Arial" w:cs="Arial" w:eastAsia="Arial" w:hAnsi="Arial"/>
                <w:sz w:val="20"/>
                <w:szCs w:val="20"/>
              </w:rPr>
            </w:pPr>
            <w:r w:rsidDel="00000000" w:rsidR="00000000" w:rsidRPr="00000000">
              <w:rPr>
                <w:rFonts w:ascii="Arial" w:cs="Arial" w:eastAsia="Arial" w:hAnsi="Arial"/>
                <w:sz w:val="20"/>
                <w:szCs w:val="20"/>
                <w:rtl w:val="0"/>
              </w:rPr>
              <w:t xml:space="preserve">A train covers a distance of 240 km at a speed of 60 km/h. How long will it take to cover the same distance at a speed of 80 km/h?</w:t>
            </w:r>
          </w:p>
          <w:p w:rsidR="00000000" w:rsidDel="00000000" w:rsidP="00000000" w:rsidRDefault="00000000" w:rsidRPr="00000000" w14:paraId="00000343">
            <w:pPr>
              <w:rPr>
                <w:rFonts w:ascii="Arial" w:cs="Arial" w:eastAsia="Arial" w:hAnsi="Arial"/>
              </w:rPr>
            </w:pPr>
            <w:r w:rsidDel="00000000" w:rsidR="00000000" w:rsidRPr="00000000">
              <w:rPr>
                <w:rtl w:val="0"/>
              </w:rPr>
            </w:r>
          </w:p>
        </w:tc>
        <w:tc>
          <w:tcPr/>
          <w:p w:rsidR="00000000" w:rsidDel="00000000" w:rsidP="00000000" w:rsidRDefault="00000000" w:rsidRPr="00000000" w14:paraId="00000344">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45">
            <w:pPr>
              <w:jc w:val="center"/>
              <w:rPr>
                <w:rFonts w:ascii="Arial" w:cs="Arial" w:eastAsia="Arial" w:hAnsi="Arial"/>
                <w:color w:val="000101"/>
              </w:rPr>
            </w:pPr>
            <w:r w:rsidDel="00000000" w:rsidR="00000000" w:rsidRPr="00000000">
              <w:rPr>
                <w:rFonts w:ascii="Arial" w:cs="Arial" w:eastAsia="Arial" w:hAnsi="Arial"/>
                <w:color w:val="000101"/>
                <w:rtl w:val="0"/>
              </w:rPr>
              <w:t xml:space="preserve">10</w:t>
            </w:r>
          </w:p>
        </w:tc>
        <w:tc>
          <w:tcPr/>
          <w:p w:rsidR="00000000" w:rsidDel="00000000" w:rsidP="00000000" w:rsidRDefault="00000000" w:rsidRPr="00000000" w14:paraId="00000346">
            <w:pPr>
              <w:widowControl w:val="1"/>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Solve the quadratic equation: </w:t>
            </w:r>
            <w:r w:rsidDel="00000000" w:rsidR="00000000" w:rsidRPr="00000000">
              <w:rPr>
                <w:rFonts w:ascii="Arial" w:cs="Arial" w:eastAsia="Arial" w:hAnsi="Arial"/>
                <w:color w:val="374151"/>
                <w:sz w:val="27"/>
                <w:szCs w:val="27"/>
                <w:shd w:fill="f7f7f8" w:val="clear"/>
                <w:rtl w:val="0"/>
              </w:rPr>
              <w:t xml:space="preserve">2</w:t>
            </w:r>
            <w:r w:rsidDel="00000000" w:rsidR="00000000" w:rsidRPr="00000000">
              <w:rPr>
                <w:rFonts w:ascii="Arial" w:cs="Arial" w:eastAsia="Arial" w:hAnsi="Arial"/>
                <w:i w:val="1"/>
                <w:color w:val="374151"/>
                <w:sz w:val="27"/>
                <w:szCs w:val="27"/>
                <w:shd w:fill="f7f7f8" w:val="clear"/>
                <w:rtl w:val="0"/>
              </w:rPr>
              <w:t xml:space="preserve">x</w:t>
            </w:r>
            <w:r w:rsidDel="00000000" w:rsidR="00000000" w:rsidRPr="00000000">
              <w:rPr>
                <w:rFonts w:ascii="Arial" w:cs="Arial" w:eastAsia="Arial" w:hAnsi="Arial"/>
                <w:i w:val="1"/>
                <w:color w:val="374151"/>
                <w:sz w:val="27"/>
                <w:szCs w:val="27"/>
                <w:shd w:fill="f7f7f8" w:val="clear"/>
                <w:vertAlign w:val="superscript"/>
                <w:rtl w:val="0"/>
              </w:rPr>
              <w:t xml:space="preserve">2</w:t>
            </w:r>
            <w:sdt>
              <w:sdtPr>
                <w:id w:val="1024732612"/>
                <w:tag w:val="goog_rdk_16"/>
              </w:sdtPr>
              <w:sdtContent>
                <w:r w:rsidDel="00000000" w:rsidR="00000000" w:rsidRPr="00000000">
                  <w:rPr>
                    <w:rFonts w:ascii="Arial Unicode MS" w:cs="Arial Unicode MS" w:eastAsia="Arial Unicode MS" w:hAnsi="Arial Unicode MS"/>
                    <w:color w:val="374151"/>
                    <w:sz w:val="27"/>
                    <w:szCs w:val="27"/>
                    <w:shd w:fill="f7f7f8" w:val="clear"/>
                    <w:rtl w:val="0"/>
                  </w:rPr>
                  <w:t xml:space="preserve">−5</w:t>
                </w:r>
              </w:sdtContent>
            </w:sdt>
            <w:r w:rsidDel="00000000" w:rsidR="00000000" w:rsidRPr="00000000">
              <w:rPr>
                <w:rFonts w:ascii="Arial" w:cs="Arial" w:eastAsia="Arial" w:hAnsi="Arial"/>
                <w:i w:val="1"/>
                <w:color w:val="374151"/>
                <w:sz w:val="27"/>
                <w:szCs w:val="27"/>
                <w:shd w:fill="f7f7f8" w:val="clear"/>
                <w:rtl w:val="0"/>
              </w:rPr>
              <w:t xml:space="preserve">x</w:t>
            </w:r>
            <w:r w:rsidDel="00000000" w:rsidR="00000000" w:rsidRPr="00000000">
              <w:rPr>
                <w:rFonts w:ascii="Arial" w:cs="Arial" w:eastAsia="Arial" w:hAnsi="Arial"/>
                <w:color w:val="374151"/>
                <w:sz w:val="27"/>
                <w:szCs w:val="27"/>
                <w:shd w:fill="f7f7f8" w:val="clear"/>
                <w:rtl w:val="0"/>
              </w:rPr>
              <w:t xml:space="preserve">+3=0</w:t>
            </w:r>
            <w:r w:rsidDel="00000000" w:rsidR="00000000" w:rsidRPr="00000000">
              <w:rPr>
                <w:rFonts w:ascii="Arial" w:cs="Arial" w:eastAsia="Arial" w:hAnsi="Arial"/>
                <w:color w:val="374151"/>
                <w:sz w:val="20"/>
                <w:szCs w:val="20"/>
                <w:shd w:fill="f7f7f8" w:val="clear"/>
                <w:rtl w:val="0"/>
              </w:rPr>
              <w:t xml:space="preserve">.</w:t>
            </w:r>
            <w:r w:rsidDel="00000000" w:rsidR="00000000" w:rsidRPr="00000000">
              <w:rPr>
                <w:rtl w:val="0"/>
              </w:rPr>
            </w:r>
          </w:p>
        </w:tc>
        <w:tc>
          <w:tcPr/>
          <w:p w:rsidR="00000000" w:rsidDel="00000000" w:rsidP="00000000" w:rsidRDefault="00000000" w:rsidRPr="00000000" w14:paraId="00000347">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2" w:hRule="atLeast"/>
          <w:tblHeader w:val="0"/>
        </w:trPr>
        <w:tc>
          <w:tcPr/>
          <w:p w:rsidR="00000000" w:rsidDel="00000000" w:rsidP="00000000" w:rsidRDefault="00000000" w:rsidRPr="00000000" w14:paraId="00000348">
            <w:pPr>
              <w:jc w:val="center"/>
              <w:rPr>
                <w:rFonts w:ascii="Arial" w:cs="Arial" w:eastAsia="Arial" w:hAnsi="Arial"/>
                <w:color w:val="000101"/>
              </w:rPr>
            </w:pPr>
            <w:r w:rsidDel="00000000" w:rsidR="00000000" w:rsidRPr="00000000">
              <w:rPr>
                <w:rFonts w:ascii="Arial" w:cs="Arial" w:eastAsia="Arial" w:hAnsi="Arial"/>
                <w:color w:val="000101"/>
                <w:rtl w:val="0"/>
              </w:rPr>
              <w:t xml:space="preserve">11</w:t>
            </w:r>
          </w:p>
        </w:tc>
        <w:tc>
          <w:tcPr/>
          <w:p w:rsidR="00000000" w:rsidDel="00000000" w:rsidP="00000000" w:rsidRDefault="00000000" w:rsidRPr="00000000" w14:paraId="00000349">
            <w:pPr>
              <w:widowControl w:val="1"/>
              <w:rPr>
                <w:rFonts w:ascii="Arial" w:cs="Arial" w:eastAsia="Arial" w:hAnsi="Arial"/>
              </w:rPr>
            </w:pPr>
            <w:r w:rsidDel="00000000" w:rsidR="00000000" w:rsidRPr="00000000">
              <w:rPr>
                <w:rFonts w:ascii="Arial" w:cs="Arial" w:eastAsia="Arial" w:hAnsi="Arial"/>
                <w:rtl w:val="0"/>
              </w:rPr>
              <w:t xml:space="preserve">Amit started a business by investing Rs. 30,000. Rahul joined the business after some time and invested Rs. 20,000. At the end of the year, profit was divided in the ratio of 2 : 1. After how many months did Rahul join the business?</w:t>
            </w:r>
          </w:p>
          <w:p w:rsidR="00000000" w:rsidDel="00000000" w:rsidP="00000000" w:rsidRDefault="00000000" w:rsidRPr="00000000" w14:paraId="000003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4B">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4C">
            <w:pPr>
              <w:jc w:val="center"/>
              <w:rPr>
                <w:rFonts w:ascii="Arial" w:cs="Arial" w:eastAsia="Arial" w:hAnsi="Arial"/>
                <w:color w:val="000101"/>
              </w:rPr>
            </w:pPr>
            <w:r w:rsidDel="00000000" w:rsidR="00000000" w:rsidRPr="00000000">
              <w:rPr>
                <w:rFonts w:ascii="Arial" w:cs="Arial" w:eastAsia="Arial" w:hAnsi="Arial"/>
                <w:color w:val="000101"/>
                <w:rtl w:val="0"/>
              </w:rPr>
              <w:t xml:space="preserve">12</w:t>
            </w:r>
          </w:p>
        </w:tc>
        <w:tc>
          <w:tcPr/>
          <w:p w:rsidR="00000000" w:rsidDel="00000000" w:rsidP="00000000" w:rsidRDefault="00000000" w:rsidRPr="00000000" w14:paraId="0000034D">
            <w:pPr>
              <w:widowControl w:val="1"/>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Break down the steps involved in solving a system of linear equations with three variables.</w:t>
            </w:r>
          </w:p>
        </w:tc>
        <w:tc>
          <w:tcPr/>
          <w:p w:rsidR="00000000" w:rsidDel="00000000" w:rsidP="00000000" w:rsidRDefault="00000000" w:rsidRPr="00000000" w14:paraId="0000034E">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4F">
            <w:pPr>
              <w:jc w:val="center"/>
              <w:rPr>
                <w:rFonts w:ascii="Arial" w:cs="Arial" w:eastAsia="Arial" w:hAnsi="Arial"/>
                <w:color w:val="000101"/>
              </w:rPr>
            </w:pPr>
            <w:r w:rsidDel="00000000" w:rsidR="00000000" w:rsidRPr="00000000">
              <w:rPr>
                <w:rFonts w:ascii="Arial" w:cs="Arial" w:eastAsia="Arial" w:hAnsi="Arial"/>
                <w:color w:val="000101"/>
                <w:rtl w:val="0"/>
              </w:rPr>
              <w:t xml:space="preserve">13</w:t>
            </w:r>
          </w:p>
        </w:tc>
        <w:tc>
          <w:tcPr/>
          <w:p w:rsidR="00000000" w:rsidDel="00000000" w:rsidP="00000000" w:rsidRDefault="00000000" w:rsidRPr="00000000" w14:paraId="00000350">
            <w:pPr>
              <w:rPr>
                <w:rFonts w:ascii="Arial" w:cs="Arial" w:eastAsia="Arial" w:hAnsi="Arial"/>
              </w:rPr>
            </w:pPr>
            <w:r w:rsidDel="00000000" w:rsidR="00000000" w:rsidRPr="00000000">
              <w:rPr>
                <w:rFonts w:ascii="Arial" w:cs="Arial" w:eastAsia="Arial" w:hAnsi="Arial"/>
                <w:sz w:val="20"/>
                <w:szCs w:val="20"/>
                <w:rtl w:val="0"/>
              </w:rPr>
              <w:t xml:space="preserve">If in a particular language, ROBERT is coded as REROBT, which word would be coded as PNIICC ?</w:t>
            </w:r>
            <w:r w:rsidDel="00000000" w:rsidR="00000000" w:rsidRPr="00000000">
              <w:rPr>
                <w:rtl w:val="0"/>
              </w:rPr>
            </w:r>
          </w:p>
        </w:tc>
        <w:tc>
          <w:tcPr/>
          <w:p w:rsidR="00000000" w:rsidDel="00000000" w:rsidP="00000000" w:rsidRDefault="00000000" w:rsidRPr="00000000" w14:paraId="00000351">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52">
            <w:pPr>
              <w:jc w:val="center"/>
              <w:rPr>
                <w:rFonts w:ascii="Arial" w:cs="Arial" w:eastAsia="Arial" w:hAnsi="Arial"/>
                <w:color w:val="000101"/>
              </w:rPr>
            </w:pPr>
            <w:r w:rsidDel="00000000" w:rsidR="00000000" w:rsidRPr="00000000">
              <w:rPr>
                <w:rFonts w:ascii="Arial" w:cs="Arial" w:eastAsia="Arial" w:hAnsi="Arial"/>
                <w:color w:val="000101"/>
                <w:rtl w:val="0"/>
              </w:rPr>
              <w:t xml:space="preserve">14</w:t>
            </w:r>
          </w:p>
        </w:tc>
        <w:tc>
          <w:tcPr/>
          <w:p w:rsidR="00000000" w:rsidDel="00000000" w:rsidP="00000000" w:rsidRDefault="00000000" w:rsidRPr="00000000" w14:paraId="00000353">
            <w:pPr>
              <w:rPr>
                <w:rFonts w:ascii="Arial" w:cs="Arial" w:eastAsia="Arial" w:hAnsi="Arial"/>
                <w:sz w:val="20"/>
                <w:szCs w:val="20"/>
              </w:rPr>
            </w:pPr>
            <w:r w:rsidDel="00000000" w:rsidR="00000000" w:rsidRPr="00000000">
              <w:rPr>
                <w:rFonts w:ascii="Arial" w:cs="Arial" w:eastAsia="Arial" w:hAnsi="Arial"/>
                <w:sz w:val="20"/>
                <w:szCs w:val="20"/>
                <w:rtl w:val="0"/>
              </w:rPr>
              <w:t xml:space="preserve">In a certain code language, '526' means 'sky is black' ; '24' means 'black colour' and '436' means 'colour is fun'. Which digit in that language means 'fun'?</w:t>
            </w:r>
          </w:p>
        </w:tc>
        <w:tc>
          <w:tcPr/>
          <w:p w:rsidR="00000000" w:rsidDel="00000000" w:rsidP="00000000" w:rsidRDefault="00000000" w:rsidRPr="00000000" w14:paraId="00000354">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55">
            <w:pPr>
              <w:jc w:val="center"/>
              <w:rPr>
                <w:rFonts w:ascii="Arial" w:cs="Arial" w:eastAsia="Arial" w:hAnsi="Arial"/>
                <w:color w:val="000101"/>
              </w:rPr>
            </w:pPr>
            <w:r w:rsidDel="00000000" w:rsidR="00000000" w:rsidRPr="00000000">
              <w:rPr>
                <w:rFonts w:ascii="Arial" w:cs="Arial" w:eastAsia="Arial" w:hAnsi="Arial"/>
                <w:color w:val="000101"/>
                <w:rtl w:val="0"/>
              </w:rPr>
              <w:t xml:space="preserve">15</w:t>
            </w:r>
          </w:p>
        </w:tc>
        <w:tc>
          <w:tcPr/>
          <w:p w:rsidR="00000000" w:rsidDel="00000000" w:rsidP="00000000" w:rsidRDefault="00000000" w:rsidRPr="00000000" w14:paraId="00000356">
            <w:pPr>
              <w:rPr>
                <w:rFonts w:ascii="Arial" w:cs="Arial" w:eastAsia="Arial" w:hAnsi="Arial"/>
                <w:sz w:val="20"/>
                <w:szCs w:val="20"/>
              </w:rPr>
            </w:pPr>
            <w:r w:rsidDel="00000000" w:rsidR="00000000" w:rsidRPr="00000000">
              <w:rPr>
                <w:rFonts w:ascii="Arial" w:cs="Arial" w:eastAsia="Arial" w:hAnsi="Arial"/>
                <w:sz w:val="20"/>
                <w:szCs w:val="20"/>
                <w:rtl w:val="0"/>
              </w:rPr>
              <w:t xml:space="preserve">If a mountain is called pond, pond is called water, water is called air, air is called cloud and cloud is called river, then what do we drink when thirsty?</w:t>
            </w:r>
          </w:p>
        </w:tc>
        <w:tc>
          <w:tcPr/>
          <w:p w:rsidR="00000000" w:rsidDel="00000000" w:rsidP="00000000" w:rsidRDefault="00000000" w:rsidRPr="00000000" w14:paraId="00000357">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58">
            <w:pPr>
              <w:jc w:val="center"/>
              <w:rPr>
                <w:rFonts w:ascii="Arial" w:cs="Arial" w:eastAsia="Arial" w:hAnsi="Arial"/>
                <w:color w:val="000101"/>
              </w:rPr>
            </w:pPr>
            <w:r w:rsidDel="00000000" w:rsidR="00000000" w:rsidRPr="00000000">
              <w:rPr>
                <w:rFonts w:ascii="Arial" w:cs="Arial" w:eastAsia="Arial" w:hAnsi="Arial"/>
                <w:color w:val="000101"/>
                <w:rtl w:val="0"/>
              </w:rPr>
              <w:t xml:space="preserve">16</w:t>
            </w:r>
          </w:p>
        </w:tc>
        <w:tc>
          <w:tcPr/>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sz w:val="20"/>
                <w:szCs w:val="20"/>
                <w:rtl w:val="0"/>
              </w:rPr>
              <w:t xml:space="preserve">The headmaster distributed a certain amount of chocolate to students of three different classes V, VI and VII. The headmaster gave 42(6/7)% of the chocolate to VII, the remaining 75% of the chocolate to V and the remaining chocolate gave class VI. If class VI gets the chocolate is 175, then find the initial number of chocolate?</w:t>
            </w:r>
          </w:p>
        </w:tc>
        <w:tc>
          <w:tcPr/>
          <w:p w:rsidR="00000000" w:rsidDel="00000000" w:rsidP="00000000" w:rsidRDefault="00000000" w:rsidRPr="00000000" w14:paraId="0000035A">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5B">
            <w:pPr>
              <w:jc w:val="center"/>
              <w:rPr>
                <w:rFonts w:ascii="Arial" w:cs="Arial" w:eastAsia="Arial" w:hAnsi="Arial"/>
                <w:color w:val="000101"/>
              </w:rPr>
            </w:pPr>
            <w:r w:rsidDel="00000000" w:rsidR="00000000" w:rsidRPr="00000000">
              <w:rPr>
                <w:rFonts w:ascii="Arial" w:cs="Arial" w:eastAsia="Arial" w:hAnsi="Arial"/>
                <w:color w:val="000101"/>
                <w:rtl w:val="0"/>
              </w:rPr>
              <w:t xml:space="preserve">17</w:t>
            </w:r>
          </w:p>
        </w:tc>
        <w:tc>
          <w:tcPr/>
          <w:p w:rsidR="00000000" w:rsidDel="00000000" w:rsidP="00000000" w:rsidRDefault="00000000" w:rsidRPr="00000000" w14:paraId="0000035C">
            <w:pPr>
              <w:rPr>
                <w:rFonts w:ascii="Arial" w:cs="Arial" w:eastAsia="Arial" w:hAnsi="Arial"/>
              </w:rPr>
            </w:pPr>
            <w:r w:rsidDel="00000000" w:rsidR="00000000" w:rsidRPr="00000000">
              <w:rPr>
                <w:rFonts w:ascii="Arial" w:cs="Arial" w:eastAsia="Arial" w:hAnsi="Arial"/>
                <w:rtl w:val="0"/>
              </w:rPr>
              <w:t xml:space="preserve">A fruit </w:t>
            </w:r>
            <w:r w:rsidDel="00000000" w:rsidR="00000000" w:rsidRPr="00000000">
              <w:rPr>
                <w:rFonts w:ascii="Arial" w:cs="Arial" w:eastAsia="Arial" w:hAnsi="Arial"/>
                <w:sz w:val="20"/>
                <w:szCs w:val="20"/>
                <w:rtl w:val="0"/>
              </w:rPr>
              <w:t xml:space="preserve">seller</w:t>
            </w:r>
            <w:r w:rsidDel="00000000" w:rsidR="00000000" w:rsidRPr="00000000">
              <w:rPr>
                <w:rFonts w:ascii="Arial" w:cs="Arial" w:eastAsia="Arial" w:hAnsi="Arial"/>
                <w:rtl w:val="0"/>
              </w:rPr>
              <w:t xml:space="preserve"> had some oranges and apples. He sold 20% oranges to A, 40% of the remaining to B and had 72 oranges left. Similarly, he sold 40% apples to A, 100 apples to B and had 10% apples left. Find the total number of apples and oranges that the shopkeeper had initially</w:t>
            </w:r>
          </w:p>
        </w:tc>
        <w:tc>
          <w:tcPr/>
          <w:p w:rsidR="00000000" w:rsidDel="00000000" w:rsidP="00000000" w:rsidRDefault="00000000" w:rsidRPr="00000000" w14:paraId="0000035D">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5E">
            <w:pPr>
              <w:jc w:val="center"/>
              <w:rPr>
                <w:rFonts w:ascii="Arial" w:cs="Arial" w:eastAsia="Arial" w:hAnsi="Arial"/>
                <w:color w:val="000101"/>
              </w:rPr>
            </w:pPr>
            <w:r w:rsidDel="00000000" w:rsidR="00000000" w:rsidRPr="00000000">
              <w:rPr>
                <w:rFonts w:ascii="Arial" w:cs="Arial" w:eastAsia="Arial" w:hAnsi="Arial"/>
                <w:color w:val="000101"/>
                <w:rtl w:val="0"/>
              </w:rPr>
              <w:t xml:space="preserve">18</w:t>
            </w:r>
          </w:p>
        </w:tc>
        <w:tc>
          <w:tcPr/>
          <w:p w:rsidR="00000000" w:rsidDel="00000000" w:rsidP="00000000" w:rsidRDefault="00000000" w:rsidRPr="00000000" w14:paraId="0000035F">
            <w:pPr>
              <w:rPr>
                <w:rFonts w:ascii="Arial" w:cs="Arial" w:eastAsia="Arial" w:hAnsi="Arial"/>
              </w:rPr>
            </w:pPr>
            <w:r w:rsidDel="00000000" w:rsidR="00000000" w:rsidRPr="00000000">
              <w:rPr>
                <w:rFonts w:ascii="Arial" w:cs="Arial" w:eastAsia="Arial" w:hAnsi="Arial"/>
                <w:rtl w:val="0"/>
              </w:rPr>
              <w:t xml:space="preserve">On selling an article for ₹800, a person loses 20% of its selling price. At what price should be sell it to gain 25% on its cost price?</w:t>
            </w:r>
          </w:p>
        </w:tc>
        <w:tc>
          <w:tcPr/>
          <w:p w:rsidR="00000000" w:rsidDel="00000000" w:rsidP="00000000" w:rsidRDefault="00000000" w:rsidRPr="00000000" w14:paraId="00000360">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61">
            <w:pPr>
              <w:jc w:val="center"/>
              <w:rPr>
                <w:rFonts w:ascii="Arial" w:cs="Arial" w:eastAsia="Arial" w:hAnsi="Arial"/>
                <w:color w:val="000101"/>
              </w:rPr>
            </w:pPr>
            <w:r w:rsidDel="00000000" w:rsidR="00000000" w:rsidRPr="00000000">
              <w:rPr>
                <w:rFonts w:ascii="Arial" w:cs="Arial" w:eastAsia="Arial" w:hAnsi="Arial"/>
                <w:color w:val="000101"/>
                <w:rtl w:val="0"/>
              </w:rPr>
              <w:t xml:space="preserve">19</w:t>
            </w:r>
          </w:p>
        </w:tc>
        <w:tc>
          <w:tcPr/>
          <w:p w:rsidR="00000000" w:rsidDel="00000000" w:rsidP="00000000" w:rsidRDefault="00000000" w:rsidRPr="00000000" w14:paraId="00000362">
            <w:pPr>
              <w:rPr>
                <w:rFonts w:ascii="Arial" w:cs="Arial" w:eastAsia="Arial" w:hAnsi="Arial"/>
              </w:rPr>
            </w:pPr>
            <w:r w:rsidDel="00000000" w:rsidR="00000000" w:rsidRPr="00000000">
              <w:rPr>
                <w:rFonts w:ascii="Arial" w:cs="Arial" w:eastAsia="Arial" w:hAnsi="Arial"/>
                <w:rtl w:val="0"/>
              </w:rPr>
              <w:t xml:space="preserve">Anil bought two articles A and B at a total cost of ₹10,000. He sold article A at 15% profit and article B at 10% loss. In the whole deal, he made no profit or no loss. Find the selling price of the article A.</w:t>
            </w:r>
          </w:p>
        </w:tc>
        <w:tc>
          <w:tcPr/>
          <w:p w:rsidR="00000000" w:rsidDel="00000000" w:rsidP="00000000" w:rsidRDefault="00000000" w:rsidRPr="00000000" w14:paraId="00000363">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64">
            <w:pPr>
              <w:jc w:val="center"/>
              <w:rPr>
                <w:rFonts w:ascii="Arial" w:cs="Arial" w:eastAsia="Arial" w:hAnsi="Arial"/>
                <w:color w:val="000101"/>
              </w:rPr>
            </w:pPr>
            <w:r w:rsidDel="00000000" w:rsidR="00000000" w:rsidRPr="00000000">
              <w:rPr>
                <w:rFonts w:ascii="Arial" w:cs="Arial" w:eastAsia="Arial" w:hAnsi="Arial"/>
                <w:color w:val="000101"/>
                <w:rtl w:val="0"/>
              </w:rPr>
              <w:t xml:space="preserve">20</w:t>
            </w:r>
          </w:p>
        </w:tc>
        <w:tc>
          <w:tcPr/>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sz w:val="20"/>
                <w:szCs w:val="20"/>
                <w:rtl w:val="0"/>
              </w:rPr>
              <w:t xml:space="preserve">The population of a city was 500,000 in 2010 and 700,000 in 2020. Calculate the average annual population growth rate over this period.</w:t>
            </w:r>
            <w:r w:rsidDel="00000000" w:rsidR="00000000" w:rsidRPr="00000000">
              <w:rPr>
                <w:rtl w:val="0"/>
              </w:rPr>
            </w:r>
          </w:p>
        </w:tc>
        <w:tc>
          <w:tcPr/>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67">
            <w:pPr>
              <w:jc w:val="center"/>
              <w:rPr>
                <w:rFonts w:ascii="Arial" w:cs="Arial" w:eastAsia="Arial" w:hAnsi="Arial"/>
                <w:color w:val="000101"/>
              </w:rPr>
            </w:pPr>
            <w:r w:rsidDel="00000000" w:rsidR="00000000" w:rsidRPr="00000000">
              <w:rPr>
                <w:rFonts w:ascii="Arial" w:cs="Arial" w:eastAsia="Arial" w:hAnsi="Arial"/>
                <w:color w:val="000101"/>
                <w:rtl w:val="0"/>
              </w:rPr>
              <w:t xml:space="preserve">21</w:t>
            </w:r>
          </w:p>
        </w:tc>
        <w:tc>
          <w:tcPr/>
          <w:p w:rsidR="00000000" w:rsidDel="00000000" w:rsidP="00000000" w:rsidRDefault="00000000" w:rsidRPr="00000000" w14:paraId="00000368">
            <w:pPr>
              <w:rPr>
                <w:rFonts w:ascii="Arial" w:cs="Arial" w:eastAsia="Arial" w:hAnsi="Arial"/>
              </w:rPr>
            </w:pPr>
            <w:r w:rsidDel="00000000" w:rsidR="00000000" w:rsidRPr="00000000">
              <w:rPr>
                <w:rFonts w:ascii="Arial" w:cs="Arial" w:eastAsia="Arial" w:hAnsi="Arial"/>
                <w:sz w:val="20"/>
                <w:szCs w:val="20"/>
                <w:rtl w:val="0"/>
              </w:rPr>
              <w:t xml:space="preserve">A company's sales data for five consecutive months are as follows: ₹120,000, ₹150,000, ₹180,000, ₹135,000, and ₹200,000. Calculate the average monthly sales.</w:t>
            </w:r>
            <w:r w:rsidDel="00000000" w:rsidR="00000000" w:rsidRPr="00000000">
              <w:rPr>
                <w:rtl w:val="0"/>
              </w:rPr>
            </w:r>
          </w:p>
        </w:tc>
        <w:tc>
          <w:tcPr/>
          <w:p w:rsidR="00000000" w:rsidDel="00000000" w:rsidP="00000000" w:rsidRDefault="00000000" w:rsidRPr="00000000" w14:paraId="00000369">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6A">
            <w:pPr>
              <w:jc w:val="center"/>
              <w:rPr>
                <w:rFonts w:ascii="Arial" w:cs="Arial" w:eastAsia="Arial" w:hAnsi="Arial"/>
                <w:color w:val="000101"/>
              </w:rPr>
            </w:pPr>
            <w:r w:rsidDel="00000000" w:rsidR="00000000" w:rsidRPr="00000000">
              <w:rPr>
                <w:rFonts w:ascii="Arial" w:cs="Arial" w:eastAsia="Arial" w:hAnsi="Arial"/>
                <w:color w:val="000101"/>
                <w:rtl w:val="0"/>
              </w:rPr>
              <w:t xml:space="preserve">22</w:t>
            </w:r>
          </w:p>
        </w:tc>
        <w:tc>
          <w:tcPr/>
          <w:p w:rsidR="00000000" w:rsidDel="00000000" w:rsidP="00000000" w:rsidRDefault="00000000" w:rsidRPr="00000000" w14:paraId="0000036B">
            <w:pPr>
              <w:widowControl w:val="1"/>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car travels at an average speed of 60 km/h. Calculate the time it takes to cover a distance of 240 km.</w:t>
            </w:r>
          </w:p>
        </w:tc>
        <w:tc>
          <w:tcPr/>
          <w:p w:rsidR="00000000" w:rsidDel="00000000" w:rsidP="00000000" w:rsidRDefault="00000000" w:rsidRPr="00000000" w14:paraId="0000036C">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6D">
            <w:pPr>
              <w:jc w:val="center"/>
              <w:rPr>
                <w:rFonts w:ascii="Arial" w:cs="Arial" w:eastAsia="Arial" w:hAnsi="Arial"/>
                <w:color w:val="000101"/>
              </w:rPr>
            </w:pPr>
            <w:r w:rsidDel="00000000" w:rsidR="00000000" w:rsidRPr="00000000">
              <w:rPr>
                <w:rFonts w:ascii="Arial" w:cs="Arial" w:eastAsia="Arial" w:hAnsi="Arial"/>
                <w:color w:val="000101"/>
                <w:rtl w:val="0"/>
              </w:rPr>
              <w:t xml:space="preserve">23</w:t>
            </w:r>
          </w:p>
        </w:tc>
        <w:tc>
          <w:tcPr/>
          <w:p w:rsidR="00000000" w:rsidDel="00000000" w:rsidP="00000000" w:rsidRDefault="00000000" w:rsidRPr="00000000" w14:paraId="0000036E">
            <w:pPr>
              <w:rPr>
                <w:rFonts w:ascii="Arial" w:cs="Arial" w:eastAsia="Arial" w:hAnsi="Arial"/>
              </w:rPr>
            </w:pPr>
            <w:r w:rsidDel="00000000" w:rsidR="00000000" w:rsidRPr="00000000">
              <w:rPr>
                <w:rFonts w:ascii="Arial" w:cs="Arial" w:eastAsia="Arial" w:hAnsi="Arial"/>
                <w:sz w:val="20"/>
                <w:szCs w:val="20"/>
                <w:rtl w:val="0"/>
              </w:rPr>
              <w:t xml:space="preserve">Analyze a household budget for a month. Identify the percentage of income spent on different categories such as rent, utilities, and groceries.</w:t>
            </w:r>
            <w:r w:rsidDel="00000000" w:rsidR="00000000" w:rsidRPr="00000000">
              <w:rPr>
                <w:rtl w:val="0"/>
              </w:rPr>
            </w:r>
          </w:p>
        </w:tc>
        <w:tc>
          <w:tcPr/>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70">
            <w:pPr>
              <w:jc w:val="center"/>
              <w:rPr>
                <w:rFonts w:ascii="Arial" w:cs="Arial" w:eastAsia="Arial" w:hAnsi="Arial"/>
                <w:color w:val="000101"/>
              </w:rPr>
            </w:pPr>
            <w:r w:rsidDel="00000000" w:rsidR="00000000" w:rsidRPr="00000000">
              <w:rPr>
                <w:rFonts w:ascii="Arial" w:cs="Arial" w:eastAsia="Arial" w:hAnsi="Arial"/>
                <w:color w:val="000101"/>
                <w:rtl w:val="0"/>
              </w:rPr>
              <w:t xml:space="preserve">24</w:t>
            </w:r>
          </w:p>
        </w:tc>
        <w:tc>
          <w:tcPr/>
          <w:p w:rsidR="00000000" w:rsidDel="00000000" w:rsidP="00000000" w:rsidRDefault="00000000" w:rsidRPr="00000000" w14:paraId="00000371">
            <w:pPr>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scores of a class of students in a math exam. Identify the mean, median, and mode of the scores.</w:t>
            </w:r>
          </w:p>
        </w:tc>
        <w:tc>
          <w:tcPr/>
          <w:p w:rsidR="00000000" w:rsidDel="00000000" w:rsidP="00000000" w:rsidRDefault="00000000" w:rsidRPr="00000000" w14:paraId="00000372">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73">
            <w:pPr>
              <w:jc w:val="center"/>
              <w:rPr>
                <w:rFonts w:ascii="Arial" w:cs="Arial" w:eastAsia="Arial" w:hAnsi="Arial"/>
                <w:color w:val="000101"/>
              </w:rPr>
            </w:pPr>
            <w:r w:rsidDel="00000000" w:rsidR="00000000" w:rsidRPr="00000000">
              <w:rPr>
                <w:rFonts w:ascii="Arial" w:cs="Arial" w:eastAsia="Arial" w:hAnsi="Arial"/>
                <w:color w:val="000101"/>
                <w:rtl w:val="0"/>
              </w:rPr>
              <w:t xml:space="preserve">25</w:t>
            </w:r>
          </w:p>
        </w:tc>
        <w:tc>
          <w:tcPr/>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sz w:val="20"/>
                <w:szCs w:val="20"/>
                <w:rtl w:val="0"/>
              </w:rPr>
              <w:t xml:space="preserve">Analyze the temperature data for a week. Identify trends and patterns, and explain any anomalies in the data.</w:t>
            </w:r>
            <w:r w:rsidDel="00000000" w:rsidR="00000000" w:rsidRPr="00000000">
              <w:rPr>
                <w:rtl w:val="0"/>
              </w:rPr>
            </w:r>
          </w:p>
        </w:tc>
        <w:tc>
          <w:tcPr/>
          <w:p w:rsidR="00000000" w:rsidDel="00000000" w:rsidP="00000000" w:rsidRDefault="00000000" w:rsidRPr="00000000" w14:paraId="00000375">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76">
            <w:pPr>
              <w:jc w:val="center"/>
              <w:rPr>
                <w:rFonts w:ascii="Arial" w:cs="Arial" w:eastAsia="Arial" w:hAnsi="Arial"/>
                <w:color w:val="000101"/>
              </w:rPr>
            </w:pPr>
            <w:r w:rsidDel="00000000" w:rsidR="00000000" w:rsidRPr="00000000">
              <w:rPr>
                <w:rFonts w:ascii="Arial" w:cs="Arial" w:eastAsia="Arial" w:hAnsi="Arial"/>
                <w:color w:val="000101"/>
                <w:rtl w:val="0"/>
              </w:rPr>
              <w:t xml:space="preserve">26</w:t>
            </w:r>
          </w:p>
        </w:tc>
        <w:tc>
          <w:tcPr/>
          <w:p w:rsidR="00000000" w:rsidDel="00000000" w:rsidP="00000000" w:rsidRDefault="00000000" w:rsidRPr="00000000" w14:paraId="00000377">
            <w:pPr>
              <w:widowControl w:val="1"/>
              <w:rPr>
                <w:rFonts w:ascii="Arial" w:cs="Arial" w:eastAsia="Arial" w:hAnsi="Arial"/>
                <w:sz w:val="20"/>
                <w:szCs w:val="20"/>
              </w:rPr>
            </w:pPr>
            <w:r w:rsidDel="00000000" w:rsidR="00000000" w:rsidRPr="00000000">
              <w:rPr>
                <w:rFonts w:ascii="Arial" w:cs="Arial" w:eastAsia="Arial" w:hAnsi="Arial"/>
                <w:rtl w:val="0"/>
              </w:rPr>
              <w:t xml:space="preserve">The value of a precious stone varies directly with the square of its weight. It had a value of Rs. 25000. It broke into two pieces whose weights are in the ratio 2 : 3. Find the loss due to breakage (in Rs.)</w:t>
            </w:r>
            <w:r w:rsidDel="00000000" w:rsidR="00000000" w:rsidRPr="00000000">
              <w:rPr>
                <w:rtl w:val="0"/>
              </w:rPr>
            </w:r>
          </w:p>
        </w:tc>
        <w:tc>
          <w:tcPr/>
          <w:p w:rsidR="00000000" w:rsidDel="00000000" w:rsidP="00000000" w:rsidRDefault="00000000" w:rsidRPr="00000000" w14:paraId="00000378">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79">
            <w:pPr>
              <w:jc w:val="center"/>
              <w:rPr>
                <w:rFonts w:ascii="Arial" w:cs="Arial" w:eastAsia="Arial" w:hAnsi="Arial"/>
                <w:color w:val="000101"/>
              </w:rPr>
            </w:pPr>
            <w:r w:rsidDel="00000000" w:rsidR="00000000" w:rsidRPr="00000000">
              <w:rPr>
                <w:rFonts w:ascii="Arial" w:cs="Arial" w:eastAsia="Arial" w:hAnsi="Arial"/>
                <w:color w:val="000101"/>
                <w:rtl w:val="0"/>
              </w:rPr>
              <w:t xml:space="preserve">27</w:t>
            </w:r>
          </w:p>
        </w:tc>
        <w:tc>
          <w:tcPr/>
          <w:p w:rsidR="00000000" w:rsidDel="00000000" w:rsidP="00000000" w:rsidRDefault="00000000" w:rsidRPr="00000000" w14:paraId="0000037A">
            <w:pPr>
              <w:widowControl w:val="1"/>
              <w:rPr>
                <w:rFonts w:ascii="Arial" w:cs="Arial" w:eastAsia="Arial" w:hAnsi="Arial"/>
                <w:sz w:val="20"/>
                <w:szCs w:val="20"/>
              </w:rPr>
            </w:pPr>
            <w:r w:rsidDel="00000000" w:rsidR="00000000" w:rsidRPr="00000000">
              <w:rPr>
                <w:rFonts w:ascii="Arial" w:cs="Arial" w:eastAsia="Arial" w:hAnsi="Arial"/>
                <w:rtl w:val="0"/>
              </w:rPr>
              <w:t xml:space="preserve">The total expenditure for a party consists of two parts. One part remains constant and the second part depends on the number of guests. The expenditure of Rs. 650 for 7 guests and Rs. 970 for 11 guests. Find the expenditure for 18 guests?</w:t>
            </w:r>
            <w:r w:rsidDel="00000000" w:rsidR="00000000" w:rsidRPr="00000000">
              <w:rPr>
                <w:rtl w:val="0"/>
              </w:rPr>
            </w:r>
          </w:p>
        </w:tc>
        <w:tc>
          <w:tcPr/>
          <w:p w:rsidR="00000000" w:rsidDel="00000000" w:rsidP="00000000" w:rsidRDefault="00000000" w:rsidRPr="00000000" w14:paraId="0000037B">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7C">
            <w:pPr>
              <w:jc w:val="center"/>
              <w:rPr>
                <w:rFonts w:ascii="Arial" w:cs="Arial" w:eastAsia="Arial" w:hAnsi="Arial"/>
                <w:color w:val="000101"/>
              </w:rPr>
            </w:pPr>
            <w:r w:rsidDel="00000000" w:rsidR="00000000" w:rsidRPr="00000000">
              <w:rPr>
                <w:rFonts w:ascii="Arial" w:cs="Arial" w:eastAsia="Arial" w:hAnsi="Arial"/>
                <w:color w:val="000101"/>
                <w:rtl w:val="0"/>
              </w:rPr>
              <w:t xml:space="preserve">28</w:t>
            </w:r>
          </w:p>
        </w:tc>
        <w:tc>
          <w:tcPr/>
          <w:p w:rsidR="00000000" w:rsidDel="00000000" w:rsidP="00000000" w:rsidRDefault="00000000" w:rsidRPr="00000000" w14:paraId="0000037D">
            <w:pPr>
              <w:widowControl w:val="1"/>
              <w:rPr>
                <w:rFonts w:ascii="Arial" w:cs="Arial" w:eastAsia="Arial" w:hAnsi="Arial"/>
                <w:sz w:val="20"/>
                <w:szCs w:val="20"/>
              </w:rPr>
            </w:pPr>
            <w:r w:rsidDel="00000000" w:rsidR="00000000" w:rsidRPr="00000000">
              <w:rPr>
                <w:rFonts w:ascii="Arial" w:cs="Arial" w:eastAsia="Arial" w:hAnsi="Arial"/>
                <w:rtl w:val="0"/>
              </w:rPr>
              <w:t xml:space="preserve">A dog pursues a cat and takes 5 leaps for every 6 leaps of the cat and 4 leaps of the dog are equal to the 5 leaps of the cat. Find the ratio of the speed of the dog and the cat.</w:t>
            </w:r>
            <w:r w:rsidDel="00000000" w:rsidR="00000000" w:rsidRPr="00000000">
              <w:rPr>
                <w:rtl w:val="0"/>
              </w:rPr>
            </w:r>
          </w:p>
        </w:tc>
        <w:tc>
          <w:tcPr/>
          <w:p w:rsidR="00000000" w:rsidDel="00000000" w:rsidP="00000000" w:rsidRDefault="00000000" w:rsidRPr="00000000" w14:paraId="0000037E">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7F">
            <w:pPr>
              <w:jc w:val="center"/>
              <w:rPr>
                <w:rFonts w:ascii="Arial" w:cs="Arial" w:eastAsia="Arial" w:hAnsi="Arial"/>
                <w:color w:val="000101"/>
              </w:rPr>
            </w:pPr>
            <w:r w:rsidDel="00000000" w:rsidR="00000000" w:rsidRPr="00000000">
              <w:rPr>
                <w:rFonts w:ascii="Arial" w:cs="Arial" w:eastAsia="Arial" w:hAnsi="Arial"/>
                <w:color w:val="000101"/>
                <w:rtl w:val="0"/>
              </w:rPr>
              <w:t xml:space="preserve">29</w:t>
            </w:r>
          </w:p>
        </w:tc>
        <w:tc>
          <w:tcPr/>
          <w:p w:rsidR="00000000" w:rsidDel="00000000" w:rsidP="00000000" w:rsidRDefault="00000000" w:rsidRPr="00000000" w14:paraId="00000380">
            <w:pPr>
              <w:widowControl w:val="1"/>
              <w:spacing w:line="276" w:lineRule="auto"/>
              <w:rPr>
                <w:rFonts w:ascii="Arial" w:cs="Arial" w:eastAsia="Arial" w:hAnsi="Arial"/>
                <w:sz w:val="20"/>
                <w:szCs w:val="20"/>
              </w:rPr>
            </w:pPr>
            <w:r w:rsidDel="00000000" w:rsidR="00000000" w:rsidRPr="00000000">
              <w:rPr>
                <w:rFonts w:ascii="Arial" w:cs="Arial" w:eastAsia="Arial" w:hAnsi="Arial"/>
                <w:sz w:val="18"/>
                <w:szCs w:val="18"/>
                <w:rtl w:val="0"/>
              </w:rPr>
              <w:t xml:space="preserve">Sriram sold 16 pens at the cost of 20 pens. What is the profit or loss percentage made by him?</w:t>
            </w:r>
            <w:r w:rsidDel="00000000" w:rsidR="00000000" w:rsidRPr="00000000">
              <w:rPr>
                <w:rtl w:val="0"/>
              </w:rPr>
            </w:r>
          </w:p>
        </w:tc>
        <w:tc>
          <w:tcPr/>
          <w:p w:rsidR="00000000" w:rsidDel="00000000" w:rsidP="00000000" w:rsidRDefault="00000000" w:rsidRPr="00000000" w14:paraId="00000381">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82">
            <w:pPr>
              <w:jc w:val="center"/>
              <w:rPr>
                <w:rFonts w:ascii="Arial" w:cs="Arial" w:eastAsia="Arial" w:hAnsi="Arial"/>
                <w:color w:val="000101"/>
              </w:rPr>
            </w:pPr>
            <w:r w:rsidDel="00000000" w:rsidR="00000000" w:rsidRPr="00000000">
              <w:rPr>
                <w:rFonts w:ascii="Arial" w:cs="Arial" w:eastAsia="Arial" w:hAnsi="Arial"/>
                <w:color w:val="000101"/>
                <w:rtl w:val="0"/>
              </w:rPr>
              <w:t xml:space="preserve">30</w:t>
            </w:r>
          </w:p>
        </w:tc>
        <w:tc>
          <w:tcPr/>
          <w:p w:rsidR="00000000" w:rsidDel="00000000" w:rsidP="00000000" w:rsidRDefault="00000000" w:rsidRPr="00000000" w14:paraId="00000383">
            <w:pPr>
              <w:widowControl w:val="1"/>
              <w:shd w:fill="ffffff" w:val="clear"/>
              <w:spacing w:after="240" w:lineRule="auto"/>
              <w:rPr>
                <w:rFonts w:ascii="Arial" w:cs="Arial" w:eastAsia="Arial" w:hAnsi="Arial"/>
                <w:sz w:val="20"/>
                <w:szCs w:val="20"/>
              </w:rPr>
            </w:pPr>
            <w:r w:rsidDel="00000000" w:rsidR="00000000" w:rsidRPr="00000000">
              <w:rPr>
                <w:rFonts w:ascii="Arial" w:cs="Arial" w:eastAsia="Arial" w:hAnsi="Arial"/>
                <w:rtl w:val="0"/>
              </w:rPr>
              <w:t xml:space="preserve">Find the two 2-digit numbers if their HCF is 15 and their sum is 120.</w:t>
            </w:r>
            <w:r w:rsidDel="00000000" w:rsidR="00000000" w:rsidRPr="00000000">
              <w:rPr>
                <w:rtl w:val="0"/>
              </w:rPr>
            </w:r>
          </w:p>
        </w:tc>
        <w:tc>
          <w:tcPr/>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85">
            <w:pPr>
              <w:jc w:val="center"/>
              <w:rPr>
                <w:rFonts w:ascii="Arial" w:cs="Arial" w:eastAsia="Arial" w:hAnsi="Arial"/>
                <w:color w:val="000101"/>
              </w:rPr>
            </w:pPr>
            <w:r w:rsidDel="00000000" w:rsidR="00000000" w:rsidRPr="00000000">
              <w:rPr>
                <w:rFonts w:ascii="Arial" w:cs="Arial" w:eastAsia="Arial" w:hAnsi="Arial"/>
                <w:color w:val="000101"/>
                <w:rtl w:val="0"/>
              </w:rPr>
              <w:t xml:space="preserve">31</w:t>
            </w:r>
          </w:p>
        </w:tc>
        <w:tc>
          <w:tcPr/>
          <w:p w:rsidR="00000000" w:rsidDel="00000000" w:rsidP="00000000" w:rsidRDefault="00000000" w:rsidRPr="00000000" w14:paraId="00000386">
            <w:pPr>
              <w:rPr>
                <w:rFonts w:ascii="Arial" w:cs="Arial" w:eastAsia="Arial" w:hAnsi="Arial"/>
              </w:rPr>
            </w:pPr>
            <w:r w:rsidDel="00000000" w:rsidR="00000000" w:rsidRPr="00000000">
              <w:rPr>
                <w:rFonts w:ascii="Arial" w:cs="Arial" w:eastAsia="Arial" w:hAnsi="Arial"/>
                <w:rtl w:val="0"/>
              </w:rPr>
              <w:t xml:space="preserve">What strategies do you use to organize and structure your presentations effectively? </w:t>
            </w:r>
          </w:p>
        </w:tc>
        <w:tc>
          <w:tcPr/>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88">
            <w:pPr>
              <w:jc w:val="center"/>
              <w:rPr>
                <w:rFonts w:ascii="Arial" w:cs="Arial" w:eastAsia="Arial" w:hAnsi="Arial"/>
                <w:color w:val="000101"/>
              </w:rPr>
            </w:pPr>
            <w:r w:rsidDel="00000000" w:rsidR="00000000" w:rsidRPr="00000000">
              <w:rPr>
                <w:rFonts w:ascii="Arial" w:cs="Arial" w:eastAsia="Arial" w:hAnsi="Arial"/>
                <w:color w:val="000101"/>
                <w:rtl w:val="0"/>
              </w:rPr>
              <w:t xml:space="preserve">32</w:t>
            </w:r>
          </w:p>
        </w:tc>
        <w:tc>
          <w:tcPr/>
          <w:p w:rsidR="00000000" w:rsidDel="00000000" w:rsidP="00000000" w:rsidRDefault="00000000" w:rsidRPr="00000000" w14:paraId="00000389">
            <w:pPr>
              <w:rPr>
                <w:rFonts w:ascii="Arial" w:cs="Arial" w:eastAsia="Arial" w:hAnsi="Arial"/>
              </w:rPr>
            </w:pPr>
            <w:r w:rsidDel="00000000" w:rsidR="00000000" w:rsidRPr="00000000">
              <w:rPr>
                <w:rFonts w:ascii="Arial" w:cs="Arial" w:eastAsia="Arial" w:hAnsi="Arial"/>
                <w:rtl w:val="0"/>
              </w:rPr>
              <w:t xml:space="preserve">How do you engage your audience and maintain their interest during a presentation?</w:t>
            </w:r>
          </w:p>
        </w:tc>
        <w:tc>
          <w:tcPr/>
          <w:p w:rsidR="00000000" w:rsidDel="00000000" w:rsidP="00000000" w:rsidRDefault="00000000" w:rsidRPr="00000000" w14:paraId="0000038A">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8B">
            <w:pPr>
              <w:jc w:val="center"/>
              <w:rPr>
                <w:rFonts w:ascii="Arial" w:cs="Arial" w:eastAsia="Arial" w:hAnsi="Arial"/>
                <w:color w:val="000101"/>
              </w:rPr>
            </w:pPr>
            <w:r w:rsidDel="00000000" w:rsidR="00000000" w:rsidRPr="00000000">
              <w:rPr>
                <w:rFonts w:ascii="Arial" w:cs="Arial" w:eastAsia="Arial" w:hAnsi="Arial"/>
                <w:color w:val="000101"/>
                <w:rtl w:val="0"/>
              </w:rPr>
              <w:t xml:space="preserve">33</w:t>
            </w:r>
          </w:p>
        </w:tc>
        <w:tc>
          <w:tcPr/>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How do you ensure your written communication, such as emails and reports, is clear, concise, and well-structured?</w:t>
            </w:r>
          </w:p>
        </w:tc>
        <w:tc>
          <w:tcPr/>
          <w:p w:rsidR="00000000" w:rsidDel="00000000" w:rsidP="00000000" w:rsidRDefault="00000000" w:rsidRPr="00000000" w14:paraId="0000038D">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8E">
            <w:pPr>
              <w:jc w:val="center"/>
              <w:rPr>
                <w:rFonts w:ascii="Arial" w:cs="Arial" w:eastAsia="Arial" w:hAnsi="Arial"/>
                <w:color w:val="000101"/>
              </w:rPr>
            </w:pPr>
            <w:r w:rsidDel="00000000" w:rsidR="00000000" w:rsidRPr="00000000">
              <w:rPr>
                <w:rFonts w:ascii="Arial" w:cs="Arial" w:eastAsia="Arial" w:hAnsi="Arial"/>
                <w:color w:val="000101"/>
                <w:rtl w:val="0"/>
              </w:rPr>
              <w:t xml:space="preserve">34</w:t>
            </w:r>
          </w:p>
        </w:tc>
        <w:tc>
          <w:tcPr/>
          <w:p w:rsidR="00000000" w:rsidDel="00000000" w:rsidP="00000000" w:rsidRDefault="00000000" w:rsidRPr="00000000" w14:paraId="0000038F">
            <w:pPr>
              <w:rPr>
                <w:rFonts w:ascii="Arial" w:cs="Arial" w:eastAsia="Arial" w:hAnsi="Arial"/>
              </w:rPr>
            </w:pPr>
            <w:r w:rsidDel="00000000" w:rsidR="00000000" w:rsidRPr="00000000">
              <w:rPr>
                <w:rFonts w:ascii="Arial" w:cs="Arial" w:eastAsia="Arial" w:hAnsi="Arial"/>
                <w:rtl w:val="0"/>
              </w:rPr>
              <w:t xml:space="preserve">What role does body language play in effective communication, and how do you pay attention to it in your interactions?</w:t>
            </w:r>
          </w:p>
        </w:tc>
        <w:tc>
          <w:tcPr/>
          <w:p w:rsidR="00000000" w:rsidDel="00000000" w:rsidP="00000000" w:rsidRDefault="00000000" w:rsidRPr="00000000" w14:paraId="00000390">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91">
            <w:pPr>
              <w:jc w:val="center"/>
              <w:rPr>
                <w:rFonts w:ascii="Arial" w:cs="Arial" w:eastAsia="Arial" w:hAnsi="Arial"/>
                <w:color w:val="000101"/>
              </w:rPr>
            </w:pPr>
            <w:r w:rsidDel="00000000" w:rsidR="00000000" w:rsidRPr="00000000">
              <w:rPr>
                <w:rFonts w:ascii="Arial" w:cs="Arial" w:eastAsia="Arial" w:hAnsi="Arial"/>
                <w:color w:val="000101"/>
                <w:rtl w:val="0"/>
              </w:rPr>
              <w:t xml:space="preserve">35</w:t>
            </w:r>
          </w:p>
        </w:tc>
        <w:tc>
          <w:tcPr/>
          <w:p w:rsidR="00000000" w:rsidDel="00000000" w:rsidP="00000000" w:rsidRDefault="00000000" w:rsidRPr="00000000" w14:paraId="00000392">
            <w:pPr>
              <w:rPr>
                <w:rFonts w:ascii="Arial" w:cs="Arial" w:eastAsia="Arial" w:hAnsi="Arial"/>
              </w:rPr>
            </w:pPr>
            <w:r w:rsidDel="00000000" w:rsidR="00000000" w:rsidRPr="00000000">
              <w:rPr>
                <w:rFonts w:ascii="Arial" w:cs="Arial" w:eastAsia="Arial" w:hAnsi="Arial"/>
                <w:rtl w:val="0"/>
              </w:rPr>
              <w:t xml:space="preserve">What do you consider to be the most important elements of effective communication? </w:t>
            </w:r>
          </w:p>
        </w:tc>
        <w:tc>
          <w:tcPr/>
          <w:p w:rsidR="00000000" w:rsidDel="00000000" w:rsidP="00000000" w:rsidRDefault="00000000" w:rsidRPr="00000000" w14:paraId="00000393">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94">
            <w:pPr>
              <w:jc w:val="center"/>
              <w:rPr>
                <w:rFonts w:ascii="Arial" w:cs="Arial" w:eastAsia="Arial" w:hAnsi="Arial"/>
                <w:color w:val="000101"/>
              </w:rPr>
            </w:pPr>
            <w:r w:rsidDel="00000000" w:rsidR="00000000" w:rsidRPr="00000000">
              <w:rPr>
                <w:rFonts w:ascii="Arial" w:cs="Arial" w:eastAsia="Arial" w:hAnsi="Arial"/>
                <w:color w:val="000101"/>
                <w:rtl w:val="0"/>
              </w:rPr>
              <w:t xml:space="preserve">36</w:t>
            </w:r>
          </w:p>
        </w:tc>
        <w:tc>
          <w:tcPr/>
          <w:p w:rsidR="00000000" w:rsidDel="00000000" w:rsidP="00000000" w:rsidRDefault="00000000" w:rsidRPr="00000000" w14:paraId="00000395">
            <w:pPr>
              <w:rPr>
                <w:rFonts w:ascii="Arial" w:cs="Arial" w:eastAsia="Arial" w:hAnsi="Arial"/>
              </w:rPr>
            </w:pPr>
            <w:r w:rsidDel="00000000" w:rsidR="00000000" w:rsidRPr="00000000">
              <w:rPr>
                <w:rFonts w:ascii="Arial" w:cs="Arial" w:eastAsia="Arial" w:hAnsi="Arial"/>
                <w:rtl w:val="0"/>
              </w:rPr>
              <w:t xml:space="preserve">Analyze the reasons why professionals should embrace public speaking. In your opinion, does it help in the career advancement of an individual? Support your points using examples.</w:t>
            </w:r>
          </w:p>
        </w:tc>
        <w:tc>
          <w:tcPr/>
          <w:p w:rsidR="00000000" w:rsidDel="00000000" w:rsidP="00000000" w:rsidRDefault="00000000" w:rsidRPr="00000000" w14:paraId="00000396">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97">
            <w:pPr>
              <w:jc w:val="center"/>
              <w:rPr>
                <w:rFonts w:ascii="Arial" w:cs="Arial" w:eastAsia="Arial" w:hAnsi="Arial"/>
                <w:color w:val="000101"/>
              </w:rPr>
            </w:pPr>
            <w:r w:rsidDel="00000000" w:rsidR="00000000" w:rsidRPr="00000000">
              <w:rPr>
                <w:rFonts w:ascii="Arial" w:cs="Arial" w:eastAsia="Arial" w:hAnsi="Arial"/>
                <w:color w:val="000101"/>
                <w:rtl w:val="0"/>
              </w:rPr>
              <w:t xml:space="preserve">37</w:t>
            </w:r>
          </w:p>
        </w:tc>
        <w:tc>
          <w:tcPr/>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What are some ways to conclude a presentation effectively and leave a lasting impression on your audience?</w:t>
            </w:r>
          </w:p>
        </w:tc>
        <w:tc>
          <w:tcPr/>
          <w:p w:rsidR="00000000" w:rsidDel="00000000" w:rsidP="00000000" w:rsidRDefault="00000000" w:rsidRPr="00000000" w14:paraId="00000399">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9A">
            <w:pPr>
              <w:jc w:val="center"/>
              <w:rPr>
                <w:rFonts w:ascii="Arial" w:cs="Arial" w:eastAsia="Arial" w:hAnsi="Arial"/>
                <w:color w:val="000101"/>
              </w:rPr>
            </w:pPr>
            <w:r w:rsidDel="00000000" w:rsidR="00000000" w:rsidRPr="00000000">
              <w:rPr>
                <w:rFonts w:ascii="Arial" w:cs="Arial" w:eastAsia="Arial" w:hAnsi="Arial"/>
                <w:color w:val="000101"/>
                <w:rtl w:val="0"/>
              </w:rPr>
              <w:t xml:space="preserve">38</w:t>
            </w:r>
          </w:p>
        </w:tc>
        <w:tc>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You have been requested by the senior management to present the data of the annual financial report of a company in the annual general meeting. Which visual aid will you choose to present the data effectively? Give reasons to support your answer.</w:t>
            </w:r>
          </w:p>
        </w:tc>
        <w:tc>
          <w:tcPr/>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9D">
            <w:pPr>
              <w:jc w:val="center"/>
              <w:rPr>
                <w:rFonts w:ascii="Arial" w:cs="Arial" w:eastAsia="Arial" w:hAnsi="Arial"/>
                <w:color w:val="000101"/>
              </w:rPr>
            </w:pPr>
            <w:r w:rsidDel="00000000" w:rsidR="00000000" w:rsidRPr="00000000">
              <w:rPr>
                <w:rFonts w:ascii="Arial" w:cs="Arial" w:eastAsia="Arial" w:hAnsi="Arial"/>
                <w:color w:val="000101"/>
                <w:rtl w:val="0"/>
              </w:rPr>
              <w:t xml:space="preserve">39</w:t>
            </w:r>
          </w:p>
        </w:tc>
        <w:tc>
          <w:tcPr/>
          <w:p w:rsidR="00000000" w:rsidDel="00000000" w:rsidP="00000000" w:rsidRDefault="00000000" w:rsidRPr="00000000" w14:paraId="0000039E">
            <w:pPr>
              <w:rPr>
                <w:rFonts w:ascii="Arial" w:cs="Arial" w:eastAsia="Arial" w:hAnsi="Arial"/>
              </w:rPr>
            </w:pPr>
            <w:r w:rsidDel="00000000" w:rsidR="00000000" w:rsidRPr="00000000">
              <w:rPr>
                <w:rFonts w:ascii="Arial" w:cs="Arial" w:eastAsia="Arial" w:hAnsi="Arial"/>
                <w:rtl w:val="0"/>
              </w:rPr>
              <w:t xml:space="preserve">Identify some common corporate environment expectations for dress and appearance? </w:t>
            </w:r>
          </w:p>
        </w:tc>
        <w:tc>
          <w:tcPr/>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A0">
            <w:pPr>
              <w:jc w:val="center"/>
              <w:rPr>
                <w:rFonts w:ascii="Arial" w:cs="Arial" w:eastAsia="Arial" w:hAnsi="Arial"/>
                <w:color w:val="000101"/>
              </w:rPr>
            </w:pPr>
            <w:r w:rsidDel="00000000" w:rsidR="00000000" w:rsidRPr="00000000">
              <w:rPr>
                <w:rFonts w:ascii="Arial" w:cs="Arial" w:eastAsia="Arial" w:hAnsi="Arial"/>
                <w:color w:val="000101"/>
                <w:rtl w:val="0"/>
              </w:rPr>
              <w:t xml:space="preserve">40</w:t>
            </w:r>
          </w:p>
        </w:tc>
        <w:tc>
          <w:tcPr/>
          <w:p w:rsidR="00000000" w:rsidDel="00000000" w:rsidP="00000000" w:rsidRDefault="00000000" w:rsidRPr="00000000" w14:paraId="000003A1">
            <w:pPr>
              <w:rPr>
                <w:rFonts w:ascii="Arial" w:cs="Arial" w:eastAsia="Arial" w:hAnsi="Arial"/>
              </w:rPr>
            </w:pPr>
            <w:r w:rsidDel="00000000" w:rsidR="00000000" w:rsidRPr="00000000">
              <w:rPr>
                <w:rFonts w:ascii="Arial" w:cs="Arial" w:eastAsia="Arial" w:hAnsi="Arial"/>
                <w:rtl w:val="0"/>
              </w:rPr>
              <w:t xml:space="preserve">What is the general rule for grooming and personal hygiene in the workplace? </w:t>
            </w:r>
          </w:p>
        </w:tc>
        <w:tc>
          <w:tcPr/>
          <w:p w:rsidR="00000000" w:rsidDel="00000000" w:rsidP="00000000" w:rsidRDefault="00000000" w:rsidRPr="00000000" w14:paraId="000003A2">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A3">
            <w:pPr>
              <w:jc w:val="center"/>
              <w:rPr>
                <w:rFonts w:ascii="Arial" w:cs="Arial" w:eastAsia="Arial" w:hAnsi="Arial"/>
                <w:color w:val="000101"/>
              </w:rPr>
            </w:pPr>
            <w:r w:rsidDel="00000000" w:rsidR="00000000" w:rsidRPr="00000000">
              <w:rPr>
                <w:rFonts w:ascii="Arial" w:cs="Arial" w:eastAsia="Arial" w:hAnsi="Arial"/>
                <w:color w:val="000101"/>
                <w:rtl w:val="0"/>
              </w:rPr>
              <w:t xml:space="preserve">41</w:t>
            </w:r>
          </w:p>
        </w:tc>
        <w:tc>
          <w:tcPr/>
          <w:p w:rsidR="00000000" w:rsidDel="00000000" w:rsidP="00000000" w:rsidRDefault="00000000" w:rsidRPr="00000000" w14:paraId="000003A4">
            <w:pPr>
              <w:rPr>
                <w:rFonts w:ascii="Arial" w:cs="Arial" w:eastAsia="Arial" w:hAnsi="Arial"/>
              </w:rPr>
            </w:pPr>
            <w:r w:rsidDel="00000000" w:rsidR="00000000" w:rsidRPr="00000000">
              <w:rPr>
                <w:rFonts w:ascii="Arial" w:cs="Arial" w:eastAsia="Arial" w:hAnsi="Arial"/>
                <w:rtl w:val="0"/>
              </w:rPr>
              <w:t xml:space="preserve">What role does listening play in resolving arguments? Explain with some suitable examples.</w:t>
            </w:r>
          </w:p>
        </w:tc>
        <w:tc>
          <w:tcPr/>
          <w:p w:rsidR="00000000" w:rsidDel="00000000" w:rsidP="00000000" w:rsidRDefault="00000000" w:rsidRPr="00000000" w14:paraId="000003A5">
            <w:pPr>
              <w:rPr>
                <w:rFonts w:ascii="Arial" w:cs="Arial" w:eastAsia="Arial" w:hAnsi="Arial"/>
              </w:rPr>
            </w:pPr>
            <w:r w:rsidDel="00000000" w:rsidR="00000000" w:rsidRPr="00000000">
              <w:rPr>
                <w:rFonts w:ascii="Arial" w:cs="Arial" w:eastAsia="Arial" w:hAnsi="Arial"/>
                <w:rtl w:val="0"/>
              </w:rPr>
              <w:t xml:space="preserve">K3</w:t>
            </w:r>
          </w:p>
        </w:tc>
      </w:tr>
      <w:tr>
        <w:trPr>
          <w:cantSplit w:val="0"/>
          <w:trHeight w:val="410" w:hRule="atLeast"/>
          <w:tblHeader w:val="0"/>
        </w:trPr>
        <w:tc>
          <w:tcPr/>
          <w:p w:rsidR="00000000" w:rsidDel="00000000" w:rsidP="00000000" w:rsidRDefault="00000000" w:rsidRPr="00000000" w14:paraId="000003A6">
            <w:pPr>
              <w:jc w:val="center"/>
              <w:rPr>
                <w:rFonts w:ascii="Arial" w:cs="Arial" w:eastAsia="Arial" w:hAnsi="Arial"/>
                <w:color w:val="000101"/>
              </w:rPr>
            </w:pPr>
            <w:r w:rsidDel="00000000" w:rsidR="00000000" w:rsidRPr="00000000">
              <w:rPr>
                <w:rFonts w:ascii="Arial" w:cs="Arial" w:eastAsia="Arial" w:hAnsi="Arial"/>
                <w:color w:val="000101"/>
                <w:rtl w:val="0"/>
              </w:rPr>
              <w:t xml:space="preserve">42</w:t>
            </w:r>
          </w:p>
        </w:tc>
        <w:tc>
          <w:tcPr/>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rtl w:val="0"/>
              </w:rPr>
              <w:t xml:space="preserve">As per your learnings identify some qualities that make a successful corporate employee. How will you develop these qualities in yourself during college to better prepare for the corporate world?</w:t>
            </w:r>
          </w:p>
        </w:tc>
        <w:tc>
          <w:tcPr/>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A9">
            <w:pPr>
              <w:jc w:val="center"/>
              <w:rPr>
                <w:rFonts w:ascii="Arial" w:cs="Arial" w:eastAsia="Arial" w:hAnsi="Arial"/>
                <w:color w:val="000101"/>
              </w:rPr>
            </w:pPr>
            <w:r w:rsidDel="00000000" w:rsidR="00000000" w:rsidRPr="00000000">
              <w:rPr>
                <w:rFonts w:ascii="Arial" w:cs="Arial" w:eastAsia="Arial" w:hAnsi="Arial"/>
                <w:color w:val="000101"/>
                <w:rtl w:val="0"/>
              </w:rPr>
              <w:t xml:space="preserve">43</w:t>
            </w:r>
          </w:p>
        </w:tc>
        <w:tc>
          <w:tcPr/>
          <w:p w:rsidR="00000000" w:rsidDel="00000000" w:rsidP="00000000" w:rsidRDefault="00000000" w:rsidRPr="00000000" w14:paraId="000003AA">
            <w:pPr>
              <w:rPr>
                <w:rFonts w:ascii="Arial" w:cs="Arial" w:eastAsia="Arial" w:hAnsi="Arial"/>
              </w:rPr>
            </w:pPr>
            <w:r w:rsidDel="00000000" w:rsidR="00000000" w:rsidRPr="00000000">
              <w:rPr>
                <w:rFonts w:ascii="Arial" w:cs="Arial" w:eastAsia="Arial" w:hAnsi="Arial"/>
                <w:rtl w:val="0"/>
              </w:rPr>
              <w:t xml:space="preserve">What is considered appropriate attire for professional work environment? </w:t>
            </w:r>
          </w:p>
        </w:tc>
        <w:tc>
          <w:tcPr/>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AC">
            <w:pPr>
              <w:jc w:val="center"/>
              <w:rPr>
                <w:rFonts w:ascii="Arial" w:cs="Arial" w:eastAsia="Arial" w:hAnsi="Arial"/>
                <w:color w:val="000101"/>
              </w:rPr>
            </w:pPr>
            <w:r w:rsidDel="00000000" w:rsidR="00000000" w:rsidRPr="00000000">
              <w:rPr>
                <w:rFonts w:ascii="Arial" w:cs="Arial" w:eastAsia="Arial" w:hAnsi="Arial"/>
                <w:color w:val="000101"/>
                <w:rtl w:val="0"/>
              </w:rPr>
              <w:t xml:space="preserve">44</w:t>
            </w:r>
          </w:p>
        </w:tc>
        <w:tc>
          <w:tcPr/>
          <w:p w:rsidR="00000000" w:rsidDel="00000000" w:rsidP="00000000" w:rsidRDefault="00000000" w:rsidRPr="00000000" w14:paraId="000003AD">
            <w:pPr>
              <w:rPr>
                <w:rFonts w:ascii="Arial" w:cs="Arial" w:eastAsia="Arial" w:hAnsi="Arial"/>
              </w:rPr>
            </w:pPr>
            <w:r w:rsidDel="00000000" w:rsidR="00000000" w:rsidRPr="00000000">
              <w:rPr>
                <w:rFonts w:ascii="Arial" w:cs="Arial" w:eastAsia="Arial" w:hAnsi="Arial"/>
                <w:rtl w:val="0"/>
              </w:rPr>
              <w:t xml:space="preserve">Observe a Group Discussion and note down your 5 observations of it.</w:t>
            </w:r>
          </w:p>
        </w:tc>
        <w:tc>
          <w:tcPr/>
          <w:p w:rsidR="00000000" w:rsidDel="00000000" w:rsidP="00000000" w:rsidRDefault="00000000" w:rsidRPr="00000000" w14:paraId="000003AE">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AF">
            <w:pPr>
              <w:jc w:val="center"/>
              <w:rPr>
                <w:rFonts w:ascii="Arial" w:cs="Arial" w:eastAsia="Arial" w:hAnsi="Arial"/>
                <w:color w:val="000101"/>
              </w:rPr>
            </w:pPr>
            <w:r w:rsidDel="00000000" w:rsidR="00000000" w:rsidRPr="00000000">
              <w:rPr>
                <w:rFonts w:ascii="Arial" w:cs="Arial" w:eastAsia="Arial" w:hAnsi="Arial"/>
                <w:color w:val="000101"/>
                <w:rtl w:val="0"/>
              </w:rPr>
              <w:t xml:space="preserve">45</w:t>
            </w:r>
          </w:p>
        </w:tc>
        <w:tc>
          <w:tcPr/>
          <w:p w:rsidR="00000000" w:rsidDel="00000000" w:rsidP="00000000" w:rsidRDefault="00000000" w:rsidRPr="00000000" w14:paraId="000003B0">
            <w:pPr>
              <w:rPr>
                <w:rFonts w:ascii="Arial" w:cs="Arial" w:eastAsia="Arial" w:hAnsi="Arial"/>
              </w:rPr>
            </w:pPr>
            <w:r w:rsidDel="00000000" w:rsidR="00000000" w:rsidRPr="00000000">
              <w:rPr>
                <w:rFonts w:ascii="Arial" w:cs="Arial" w:eastAsia="Arial" w:hAnsi="Arial"/>
                <w:rtl w:val="0"/>
              </w:rPr>
              <w:t xml:space="preserve">What are the challenges of candidates while sitting in the group Discussion </w:t>
            </w:r>
          </w:p>
        </w:tc>
        <w:tc>
          <w:tcPr/>
          <w:p w:rsidR="00000000" w:rsidDel="00000000" w:rsidP="00000000" w:rsidRDefault="00000000" w:rsidRPr="00000000" w14:paraId="000003B1">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B2">
            <w:pPr>
              <w:jc w:val="center"/>
              <w:rPr>
                <w:rFonts w:ascii="Arial" w:cs="Arial" w:eastAsia="Arial" w:hAnsi="Arial"/>
                <w:color w:val="000101"/>
              </w:rPr>
            </w:pPr>
            <w:r w:rsidDel="00000000" w:rsidR="00000000" w:rsidRPr="00000000">
              <w:rPr>
                <w:rFonts w:ascii="Arial" w:cs="Arial" w:eastAsia="Arial" w:hAnsi="Arial"/>
                <w:color w:val="000101"/>
                <w:rtl w:val="0"/>
              </w:rPr>
              <w:t xml:space="preserve">46</w:t>
            </w:r>
          </w:p>
        </w:tc>
        <w:tc>
          <w:tcPr/>
          <w:p w:rsidR="00000000" w:rsidDel="00000000" w:rsidP="00000000" w:rsidRDefault="00000000" w:rsidRPr="00000000" w14:paraId="000003B3">
            <w:pPr>
              <w:rPr>
                <w:rFonts w:ascii="Arial" w:cs="Arial" w:eastAsia="Arial" w:hAnsi="Arial"/>
              </w:rPr>
            </w:pPr>
            <w:r w:rsidDel="00000000" w:rsidR="00000000" w:rsidRPr="00000000">
              <w:rPr>
                <w:rFonts w:ascii="Arial" w:cs="Arial" w:eastAsia="Arial" w:hAnsi="Arial"/>
                <w:rtl w:val="0"/>
              </w:rPr>
              <w:t xml:space="preserve">Describe the main components of effective email writing </w:t>
            </w:r>
          </w:p>
        </w:tc>
        <w:tc>
          <w:tcPr/>
          <w:p w:rsidR="00000000" w:rsidDel="00000000" w:rsidP="00000000" w:rsidRDefault="00000000" w:rsidRPr="00000000" w14:paraId="000003B4">
            <w:pPr>
              <w:rPr>
                <w:rFonts w:ascii="Arial" w:cs="Arial" w:eastAsia="Arial" w:hAnsi="Arial"/>
              </w:rPr>
            </w:pPr>
            <w:r w:rsidDel="00000000" w:rsidR="00000000" w:rsidRPr="00000000">
              <w:rPr>
                <w:rFonts w:ascii="Arial" w:cs="Arial" w:eastAsia="Arial" w:hAnsi="Arial"/>
                <w:rtl w:val="0"/>
              </w:rPr>
              <w:t xml:space="preserve">K1</w:t>
            </w:r>
          </w:p>
        </w:tc>
      </w:tr>
      <w:tr>
        <w:trPr>
          <w:cantSplit w:val="0"/>
          <w:trHeight w:val="410" w:hRule="atLeast"/>
          <w:tblHeader w:val="0"/>
        </w:trPr>
        <w:tc>
          <w:tcPr/>
          <w:p w:rsidR="00000000" w:rsidDel="00000000" w:rsidP="00000000" w:rsidRDefault="00000000" w:rsidRPr="00000000" w14:paraId="000003B5">
            <w:pPr>
              <w:jc w:val="center"/>
              <w:rPr>
                <w:rFonts w:ascii="Arial" w:cs="Arial" w:eastAsia="Arial" w:hAnsi="Arial"/>
                <w:color w:val="000101"/>
              </w:rPr>
            </w:pPr>
            <w:r w:rsidDel="00000000" w:rsidR="00000000" w:rsidRPr="00000000">
              <w:rPr>
                <w:rFonts w:ascii="Arial" w:cs="Arial" w:eastAsia="Arial" w:hAnsi="Arial"/>
                <w:color w:val="000101"/>
                <w:rtl w:val="0"/>
              </w:rPr>
              <w:t xml:space="preserve">47</w:t>
            </w:r>
          </w:p>
        </w:tc>
        <w:tc>
          <w:tcPr/>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Observe any two formal and informal emails and draw a contrast between them </w:t>
            </w:r>
          </w:p>
        </w:tc>
        <w:tc>
          <w:tcPr/>
          <w:p w:rsidR="00000000" w:rsidDel="00000000" w:rsidP="00000000" w:rsidRDefault="00000000" w:rsidRPr="00000000" w14:paraId="000003B7">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B8">
            <w:pPr>
              <w:jc w:val="center"/>
              <w:rPr>
                <w:rFonts w:ascii="Arial" w:cs="Arial" w:eastAsia="Arial" w:hAnsi="Arial"/>
                <w:color w:val="000101"/>
              </w:rPr>
            </w:pPr>
            <w:r w:rsidDel="00000000" w:rsidR="00000000" w:rsidRPr="00000000">
              <w:rPr>
                <w:rFonts w:ascii="Arial" w:cs="Arial" w:eastAsia="Arial" w:hAnsi="Arial"/>
                <w:color w:val="000101"/>
                <w:rtl w:val="0"/>
              </w:rPr>
              <w:t xml:space="preserve">48</w:t>
            </w:r>
          </w:p>
        </w:tc>
        <w:tc>
          <w:tcPr/>
          <w:p w:rsidR="00000000" w:rsidDel="00000000" w:rsidP="00000000" w:rsidRDefault="00000000" w:rsidRPr="00000000" w14:paraId="000003B9">
            <w:pPr>
              <w:tabs>
                <w:tab w:val="left" w:leader="none" w:pos="3015"/>
              </w:tabs>
              <w:rPr>
                <w:rFonts w:ascii="Arial" w:cs="Arial" w:eastAsia="Arial" w:hAnsi="Arial"/>
              </w:rPr>
            </w:pPr>
            <w:r w:rsidDel="00000000" w:rsidR="00000000" w:rsidRPr="00000000">
              <w:rPr>
                <w:rFonts w:ascii="Arial" w:cs="Arial" w:eastAsia="Arial" w:hAnsi="Arial"/>
                <w:rtl w:val="0"/>
              </w:rPr>
              <w:t xml:space="preserve">Analyze the reasons why professionals should embrace public speaking. In your opinion, does it help in the career advancement of an individual? Support your points using examples.</w:t>
            </w:r>
          </w:p>
        </w:tc>
        <w:tc>
          <w:tcPr/>
          <w:p w:rsidR="00000000" w:rsidDel="00000000" w:rsidP="00000000" w:rsidRDefault="00000000" w:rsidRPr="00000000" w14:paraId="000003BA">
            <w:pPr>
              <w:rPr>
                <w:rFonts w:ascii="Arial" w:cs="Arial" w:eastAsia="Arial" w:hAnsi="Arial"/>
              </w:rPr>
            </w:pPr>
            <w:r w:rsidDel="00000000" w:rsidR="00000000" w:rsidRPr="00000000">
              <w:rPr>
                <w:rFonts w:ascii="Arial" w:cs="Arial" w:eastAsia="Arial" w:hAnsi="Arial"/>
                <w:rtl w:val="0"/>
              </w:rPr>
              <w:t xml:space="preserve">K4</w:t>
            </w:r>
          </w:p>
        </w:tc>
      </w:tr>
      <w:tr>
        <w:trPr>
          <w:cantSplit w:val="0"/>
          <w:trHeight w:val="410" w:hRule="atLeast"/>
          <w:tblHeader w:val="0"/>
        </w:trPr>
        <w:tc>
          <w:tcPr/>
          <w:p w:rsidR="00000000" w:rsidDel="00000000" w:rsidP="00000000" w:rsidRDefault="00000000" w:rsidRPr="00000000" w14:paraId="000003BB">
            <w:pPr>
              <w:jc w:val="center"/>
              <w:rPr>
                <w:rFonts w:ascii="Arial" w:cs="Arial" w:eastAsia="Arial" w:hAnsi="Arial"/>
                <w:color w:val="000101"/>
              </w:rPr>
            </w:pPr>
            <w:r w:rsidDel="00000000" w:rsidR="00000000" w:rsidRPr="00000000">
              <w:rPr>
                <w:rFonts w:ascii="Arial" w:cs="Arial" w:eastAsia="Arial" w:hAnsi="Arial"/>
                <w:color w:val="000101"/>
                <w:rtl w:val="0"/>
              </w:rPr>
              <w:t xml:space="preserve">49</w:t>
            </w:r>
          </w:p>
        </w:tc>
        <w:tc>
          <w:tcPr/>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What role does body language play in effective communication, and how do you pay attention to it in your interactions?</w:t>
            </w:r>
          </w:p>
        </w:tc>
        <w:tc>
          <w:tcPr/>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rtl w:val="0"/>
              </w:rPr>
              <w:t xml:space="preserve">K2</w:t>
            </w:r>
          </w:p>
        </w:tc>
      </w:tr>
      <w:tr>
        <w:trPr>
          <w:cantSplit w:val="0"/>
          <w:trHeight w:val="410" w:hRule="atLeast"/>
          <w:tblHeader w:val="0"/>
        </w:trPr>
        <w:tc>
          <w:tcPr/>
          <w:p w:rsidR="00000000" w:rsidDel="00000000" w:rsidP="00000000" w:rsidRDefault="00000000" w:rsidRPr="00000000" w14:paraId="000003BE">
            <w:pPr>
              <w:jc w:val="center"/>
              <w:rPr>
                <w:rFonts w:ascii="Arial" w:cs="Arial" w:eastAsia="Arial" w:hAnsi="Arial"/>
                <w:color w:val="000101"/>
              </w:rPr>
            </w:pPr>
            <w:r w:rsidDel="00000000" w:rsidR="00000000" w:rsidRPr="00000000">
              <w:rPr>
                <w:rFonts w:ascii="Arial" w:cs="Arial" w:eastAsia="Arial" w:hAnsi="Arial"/>
                <w:color w:val="000101"/>
                <w:rtl w:val="0"/>
              </w:rPr>
              <w:t xml:space="preserve">50</w:t>
            </w:r>
          </w:p>
        </w:tc>
        <w:tc>
          <w:tcPr/>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rtl w:val="0"/>
              </w:rPr>
              <w:t xml:space="preserve">What techniques do you employ to create visually appealing and informative slides or visual aids?</w:t>
            </w:r>
          </w:p>
        </w:tc>
        <w:tc>
          <w:tcPr/>
          <w:p w:rsidR="00000000" w:rsidDel="00000000" w:rsidP="00000000" w:rsidRDefault="00000000" w:rsidRPr="00000000" w14:paraId="000003C0">
            <w:pPr>
              <w:rPr>
                <w:rFonts w:ascii="Arial" w:cs="Arial" w:eastAsia="Arial" w:hAnsi="Arial"/>
              </w:rPr>
            </w:pPr>
            <w:r w:rsidDel="00000000" w:rsidR="00000000" w:rsidRPr="00000000">
              <w:rPr>
                <w:rFonts w:ascii="Arial" w:cs="Arial" w:eastAsia="Arial" w:hAnsi="Arial"/>
                <w:rtl w:val="0"/>
              </w:rPr>
              <w:t xml:space="preserve">K3</w:t>
            </w:r>
          </w:p>
        </w:tc>
      </w:tr>
    </w:tbl>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color w:val="006fc0"/>
          <w:sz w:val="28"/>
          <w:szCs w:val="28"/>
        </w:rPr>
      </w:pPr>
      <w:r w:rsidDel="00000000" w:rsidR="00000000" w:rsidRPr="00000000">
        <w:rPr>
          <w:rFonts w:ascii="Times New Roman" w:cs="Times New Roman" w:eastAsia="Times New Roman" w:hAnsi="Times New Roman"/>
          <w:color w:val="006fc0"/>
          <w:sz w:val="28"/>
          <w:szCs w:val="28"/>
          <w:rtl w:val="0"/>
        </w:rPr>
        <w:t xml:space="preserve">Basis of Marks for Aptitude part in LAB component:</w:t>
      </w:r>
    </w:p>
    <w:p w:rsidR="00000000" w:rsidDel="00000000" w:rsidP="00000000" w:rsidRDefault="00000000" w:rsidRPr="00000000" w14:paraId="000003C3">
      <w:pPr>
        <w:rPr>
          <w:rFonts w:ascii="Times New Roman" w:cs="Times New Roman" w:eastAsia="Times New Roman" w:hAnsi="Times New Roman"/>
          <w:color w:val="006fc0"/>
          <w:sz w:val="28"/>
          <w:szCs w:val="28"/>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There will be three class tests on LMS each having 25 questions. The weightage of each test will be 5 marks. </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students will be awarded marks (maximum 10 marks) for completing the class-assignments written in a copy.</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TEST </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on LMS -1+2+3 = 10Marks </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 - 10 Marks  </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Activity - 5 Marks </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SELF-LEARNING THROUGH MOOCs (Cognitive Skills): </w:t>
      </w:r>
      <w:r w:rsidDel="00000000" w:rsidR="00000000" w:rsidRPr="00000000">
        <w:rPr>
          <w:rFonts w:ascii="Times New Roman" w:cs="Times New Roman" w:eastAsia="Times New Roman" w:hAnsi="Times New Roman"/>
          <w:sz w:val="24"/>
          <w:szCs w:val="24"/>
          <w:rtl w:val="0"/>
        </w:rPr>
        <w:t xml:space="preserve">Certification</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Rubric – Group Discussion </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tbl>
      <w:tblPr>
        <w:tblStyle w:val="Table13"/>
        <w:tblW w:w="10434.0" w:type="dxa"/>
        <w:jc w:val="left"/>
        <w:tblInd w:w="-714.0" w:type="dxa"/>
        <w:tblLayout w:type="fixed"/>
        <w:tblLook w:val="0400"/>
      </w:tblPr>
      <w:tblGrid>
        <w:gridCol w:w="9"/>
        <w:gridCol w:w="2260"/>
        <w:gridCol w:w="2693"/>
        <w:gridCol w:w="2268"/>
        <w:gridCol w:w="2126"/>
        <w:gridCol w:w="1078"/>
        <w:tblGridChange w:id="0">
          <w:tblGrid>
            <w:gridCol w:w="9"/>
            <w:gridCol w:w="2260"/>
            <w:gridCol w:w="2693"/>
            <w:gridCol w:w="2268"/>
            <w:gridCol w:w="2126"/>
            <w:gridCol w:w="1078"/>
          </w:tblGrid>
        </w:tblGridChange>
      </w:tblGrid>
      <w:tr>
        <w:trPr>
          <w:cantSplit w:val="0"/>
          <w:trHeight w:val="290" w:hRule="atLeast"/>
          <w:tblHeader w:val="0"/>
        </w:trPr>
        <w:tc>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Criteria</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5">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Excellent (4)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6">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Good (3)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7">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Satisfactory (2)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8">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Needs Improvement (1)</w:t>
            </w:r>
          </w:p>
        </w:tc>
      </w:tr>
      <w:tr>
        <w:trPr>
          <w:cantSplit w:val="0"/>
          <w:trHeight w:val="1160" w:hRule="atLeast"/>
          <w:tblHeader w:val="0"/>
        </w:trPr>
        <w:tc>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DA">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Content Knowledge (5)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DB">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Deep understanding with relevant CSE insights/examples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D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Good understanding, some technical points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D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understanding, few technical references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D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Lacks knowledge, no relevant contributions</w:t>
            </w:r>
          </w:p>
        </w:tc>
      </w:tr>
      <w:tr>
        <w:trPr>
          <w:cantSplit w:val="0"/>
          <w:trHeight w:val="580" w:hRule="atLeast"/>
          <w:tblHeader w:val="0"/>
        </w:trPr>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E0">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Communication Skills(5)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1">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Clear, confident, professional tone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clear, minor errors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3">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Somewhat unclear, hesitant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Unclear, poor language use</w:t>
            </w:r>
          </w:p>
        </w:tc>
      </w:tr>
      <w:tr>
        <w:trPr>
          <w:cantSplit w:val="0"/>
          <w:trHeight w:val="870" w:hRule="atLeast"/>
          <w:tblHeader w:val="0"/>
        </w:trPr>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E6">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Critical Thinking &amp; Problem-Solving(5)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7">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Logical, innovative ideas/solutions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8">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Logical reasoning, some originality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9">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Weak arguments, limited problem-solving</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No reasoning, repeats others</w:t>
            </w:r>
          </w:p>
        </w:tc>
      </w:tr>
      <w:tr>
        <w:trPr>
          <w:cantSplit w:val="0"/>
          <w:trHeight w:val="870" w:hRule="atLeast"/>
          <w:tblHeader w:val="0"/>
        </w:trPr>
        <w:tc>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EC">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Teamwork &amp; Collaboration(5)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Encourages peers, builds on ideas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Listens/responds, limited encouragement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E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Rarely acknowledges peers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Dominates or passive</w:t>
            </w:r>
          </w:p>
        </w:tc>
      </w:tr>
      <w:tr>
        <w:trPr>
          <w:cantSplit w:val="0"/>
          <w:trHeight w:val="870" w:hRule="atLeast"/>
          <w:tblHeader w:val="0"/>
        </w:trPr>
        <w:tc>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F2">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Initiative &amp; Participation(4)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3">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Leads without dominating, balanced participation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Participates regularly, slightly dominant/quiet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Occasional participation, minimal initiative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Avoids participation</w:t>
            </w:r>
          </w:p>
        </w:tc>
      </w:tr>
      <w:tr>
        <w:trPr>
          <w:cantSplit w:val="0"/>
          <w:trHeight w:val="870" w:hRule="atLeast"/>
          <w:tblHeader w:val="0"/>
        </w:trPr>
        <w:tc>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F8">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Time Management (3)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9">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Concise, relevant, within time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concise, some off-track points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B">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Sometimes irrelevant or lengthy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Frequently off-topic</w:t>
            </w:r>
          </w:p>
        </w:tc>
      </w:tr>
      <w:tr>
        <w:trPr>
          <w:cantSplit w:val="0"/>
          <w:trHeight w:val="1160" w:hRule="atLeast"/>
          <w:tblHeader w:val="0"/>
        </w:trPr>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FE">
            <w:pPr>
              <w:widowControl w:val="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Body Language &amp; Confidence (3)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F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Eye contact, open posture, confident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confident, occasional nervousness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1">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eye contact, hesitant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Avoids eye contact, nervous</w:t>
            </w:r>
          </w:p>
        </w:tc>
      </w:tr>
      <w:tr>
        <w:trPr>
          <w:cantSplit w:val="0"/>
          <w:trHeight w:val="290" w:hRule="atLeast"/>
          <w:tblHeader w:val="0"/>
        </w:trPr>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0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7">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8">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50" w:hRule="atLeast"/>
          <w:tblHeader w:val="0"/>
        </w:trPr>
        <w:tc>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0A">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Score Range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B">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Performance Level</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0C">
            <w:pPr>
              <w:widowControl w:val="1"/>
              <w:rPr>
                <w:rFonts w:ascii="Calibri" w:cs="Calibri" w:eastAsia="Calibri" w:hAnsi="Calibri"/>
                <w:b w:val="1"/>
                <w:color w:val="000000"/>
                <w:sz w:val="27"/>
                <w:szCs w:val="27"/>
              </w:rPr>
            </w:pPr>
            <w:r w:rsidDel="00000000" w:rsidR="00000000" w:rsidRPr="00000000">
              <w:rPr>
                <w:rFonts w:ascii="Calibri" w:cs="Calibri" w:eastAsia="Calibri" w:hAnsi="Calibri"/>
                <w:b w:val="1"/>
                <w:color w:val="000000"/>
                <w:sz w:val="27"/>
                <w:szCs w:val="27"/>
                <w:rtl w:val="0"/>
              </w:rPr>
              <w:t xml:space="preserve">Scoring Matrix</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0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24–28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1">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Excellent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2">
            <w:pPr>
              <w:widowControl w:val="1"/>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13">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1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19–23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7">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Good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8">
            <w:pPr>
              <w:widowControl w:val="1"/>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Total criteria = 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19">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1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D">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Satisfactory</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1E">
            <w:pPr>
              <w:widowControl w:val="1"/>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Maximum score = 30</w:t>
            </w:r>
            <w:r w:rsidDel="00000000" w:rsidR="00000000" w:rsidRPr="00000000">
              <w:rPr>
                <w:rFonts w:ascii="Calibri" w:cs="Calibri" w:eastAsia="Calibri" w:hAnsi="Calibri"/>
                <w:b w:val="1"/>
                <w:color w:val="000000"/>
                <w:rtl w:val="0"/>
              </w:rPr>
              <w:t xml:space="preserve"> points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1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22">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Below 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23">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Needs Improvement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26" w:hRule="atLeast"/>
          <w:tblHeader w:val="0"/>
        </w:trPr>
        <w:tc>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28">
            <w:pPr>
              <w:widowControl w:val="1"/>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29">
            <w:pPr>
              <w:widowControl w:val="1"/>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A">
            <w:pPr>
              <w:widowControl w:val="1"/>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B">
            <w:pPr>
              <w:widowControl w:val="1"/>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2C">
            <w:pPr>
              <w:widowControl w:val="1"/>
              <w:rPr>
                <w:rFonts w:ascii="Calibri" w:cs="Calibri" w:eastAsia="Calibri" w:hAnsi="Calibri"/>
                <w:color w:val="000000"/>
              </w:rPr>
            </w:pPr>
            <w:r w:rsidDel="00000000" w:rsidR="00000000" w:rsidRPr="00000000">
              <w:rPr>
                <w:rtl w:val="0"/>
              </w:rPr>
            </w:r>
          </w:p>
        </w:tc>
      </w:tr>
      <w:tr>
        <w:trPr>
          <w:cantSplit w:val="0"/>
          <w:trHeight w:val="290" w:hRule="atLeast"/>
          <w:tblHeader w:val="0"/>
        </w:trPr>
        <w:tc>
          <w:tcPr>
            <w:gridSpan w:val="6"/>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42D">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Listening Skills Rubrics</w:t>
            </w:r>
          </w:p>
          <w:p w:rsidR="00000000" w:rsidDel="00000000" w:rsidP="00000000" w:rsidRDefault="00000000" w:rsidRPr="00000000" w14:paraId="0000042E">
            <w:pPr>
              <w:widowControl w:val="1"/>
              <w:jc w:val="center"/>
              <w:rPr>
                <w:rFonts w:ascii="Calibri" w:cs="Calibri" w:eastAsia="Calibri" w:hAnsi="Calibri"/>
                <w:color w:val="000000"/>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34">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Criteria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6">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Excellent (4)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7">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Good (3)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8">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Satisfactory (2)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9">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Needs Improvement (1)</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3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Fluency &amp; Pronunciation(5)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3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Speaks fluently, accurate pronunciation, natural pace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3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fluent, few pronunciation errors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3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Hesitant, frequent pauses, some mispronunciations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3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Very hesitant, difficult to follow</w:t>
            </w:r>
          </w:p>
        </w:tc>
      </w:tr>
      <w:tr>
        <w:trPr>
          <w:cantSplit w:val="0"/>
          <w:trHeight w:val="87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4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Grammar &amp; Vocabulary(5)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grammar, wide range of vocabulary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3">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Few grammar/vocabulary errors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vocabulary, noticeable grammar mistakes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Frequent errors, very limited vocabulary</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4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Clarity &amp; Coherence(5)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8">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Clear, logical, well-structured ideas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9">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clear, minor lapses in logic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Somewhat disorganized, needs clarity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B">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Disorganized, hard to understand</w:t>
            </w:r>
          </w:p>
        </w:tc>
      </w:tr>
      <w:tr>
        <w:trPr>
          <w:cantSplit w:val="0"/>
          <w:trHeight w:val="87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4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Confidence &amp; Expression(2)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Confident, engaging tone, good body language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4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Generally confident, some nervousness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confidence, weak expression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1">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Very nervous, monotone, poor expression</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5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Relevance &amp; Content(3)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Strong, relevant, topic-specific ideas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relevant with minor digressions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relevance, general statements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7">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Off-topic, lacks substance</w:t>
            </w:r>
          </w:p>
        </w:tc>
      </w:tr>
      <w:tr>
        <w:trPr>
          <w:cantSplit w:val="0"/>
          <w:trHeight w:val="29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58">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B">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5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0" w:hRule="atLeast"/>
          <w:tblHeader w:val="0"/>
        </w:trPr>
        <w:tc>
          <w:tcPr>
            <w:gridSpan w:val="6"/>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45E">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Assessment for Speaking </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64">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Criteria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6">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Excellent (4)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7">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Good (3)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8">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Satisfactory (2)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9">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Needs Improvement (1)</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6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Fluency &amp; Pronunciation(5)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6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Speaks fluently, accurate pronunciation, natural pace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6D">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fluent, few pronunciation errors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6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Hesitant, frequent pauses, some mispronunciations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6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Very hesitant, difficult to follow</w:t>
            </w:r>
          </w:p>
        </w:tc>
      </w:tr>
      <w:tr>
        <w:trPr>
          <w:cantSplit w:val="0"/>
          <w:trHeight w:val="87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7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Grammar &amp; Vocabulary(5)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grammar, wide range of vocabulary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3">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Few grammar/vocabulary errors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vocabulary, noticeable grammar mistakes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Frequent errors, very limited vocabulary</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7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Clarity &amp; Coherence(5)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8">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Clear, logical, well-structured ideas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9">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clear, minor lapses in logic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A">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Somewhat disorganized, needs clarity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B">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Disorganized, hard to understand</w:t>
            </w:r>
          </w:p>
        </w:tc>
      </w:tr>
      <w:tr>
        <w:trPr>
          <w:cantSplit w:val="0"/>
          <w:trHeight w:val="87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7C">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Confidence &amp; Expression(2)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Confident, engaging tone, good body language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F">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Generally confident, some nervousness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0">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confidence, weak expression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1">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Very nervous, monotone, poor expression</w:t>
            </w:r>
          </w:p>
        </w:tc>
      </w:tr>
      <w:tr>
        <w:trPr>
          <w:cantSplit w:val="0"/>
          <w:trHeight w:val="580" w:hRule="atLeast"/>
          <w:tblHeader w:val="0"/>
        </w:trPr>
        <w:tc>
          <w:tcPr>
            <w:gridSpan w:val="2"/>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82">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Relevance &amp; Content(3)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4">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Strong, relevant, topic-specific ideas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Mostly relevant with minor digressions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6">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Limited relevance, general statements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7">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Off-topic, lacks substance</w:t>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8">
            <w:pPr>
              <w:widowControl w:val="1"/>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B">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C">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D">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8E">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Score Range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0">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Performance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1">
            <w:pPr>
              <w:widowControl w:val="1"/>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2">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3">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4">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16–20</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6">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Excellent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7">
            <w:pPr>
              <w:widowControl w:val="1"/>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8">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9">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A">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11–15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C">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D">
            <w:pPr>
              <w:widowControl w:val="1"/>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E">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F">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0">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6–10</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2">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Satisfactory</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3">
            <w:pPr>
              <w:widowControl w:val="1"/>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4">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5">
            <w:pPr>
              <w:widowControl w:val="1"/>
              <w:rPr>
                <w:rFonts w:ascii="Times New Roman" w:cs="Times New Roman" w:eastAsia="Times New Roman" w:hAnsi="Times New Roman"/>
                <w:sz w:val="20"/>
                <w:szCs w:val="20"/>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6">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Below 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A8">
            <w:pPr>
              <w:widowControl w:val="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Needs Improvement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9">
            <w:pPr>
              <w:widowControl w:val="1"/>
              <w:jc w:val="center"/>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A">
            <w:pPr>
              <w:widowControl w:val="1"/>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B">
            <w:pPr>
              <w:widowControl w:val="1"/>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tl w:val="0"/>
        </w:rPr>
      </w:r>
    </w:p>
    <w:sectPr>
      <w:headerReference r:id="rId20" w:type="default"/>
      <w:footerReference r:id="rId21" w:type="default"/>
      <w:pgSz w:h="15840" w:w="12240" w:orient="portrait"/>
      <w:pgMar w:bottom="1100" w:top="1380" w:left="1220" w:right="1300" w:header="367" w:footer="9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Times New Roman"/>
  <w:font w:name="Arial"/>
  <w:font w:name="Calibri"/>
  <w:font w:name="Gungsuh"/>
  <w:font w:name="Cambr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5405438</wp:posOffset>
              </wp:positionH>
              <wp:positionV relativeFrom="paragraph">
                <wp:posOffset>9329738</wp:posOffset>
              </wp:positionV>
              <wp:extent cx="1381125" cy="193040"/>
              <wp:effectExtent b="0" l="0" r="0" t="0"/>
              <wp:wrapNone/>
              <wp:docPr id="35" name=""/>
              <a:graphic>
                <a:graphicData uri="http://schemas.microsoft.com/office/word/2010/wordprocessingShape">
                  <wps:wsp>
                    <wps:cNvSpPr/>
                    <wps:cNvPr id="2" name="Shape 2"/>
                    <wps:spPr>
                      <a:xfrm>
                        <a:off x="4664963" y="3693005"/>
                        <a:ext cx="1362075" cy="173990"/>
                      </a:xfrm>
                      <a:prstGeom prst="rect">
                        <a:avLst/>
                      </a:prstGeom>
                      <a:noFill/>
                      <a:ln>
                        <a:noFill/>
                      </a:ln>
                    </wps:spPr>
                    <wps:txbx>
                      <w:txbxContent>
                        <w:p w:rsidR="00000000" w:rsidDel="00000000" w:rsidP="00000000" w:rsidRDefault="00000000" w:rsidRPr="00000000">
                          <w:pPr>
                            <w:spacing w:after="0" w:before="17.999999523162842" w:line="240"/>
                            <w:ind w:left="20" w:right="0" w:firstLine="40"/>
                            <w:jc w:val="left"/>
                            <w:textDirection w:val="btLr"/>
                          </w:pPr>
                          <w:r w:rsidDel="00000000" w:rsidR="00000000" w:rsidRPr="00000000">
                            <w:rPr>
                              <w:rFonts w:ascii="Caladea" w:cs="Caladea" w:eastAsia="Caladea" w:hAnsi="Caladea"/>
                              <w:b w:val="0"/>
                              <w:i w:val="0"/>
                              <w:smallCaps w:val="0"/>
                              <w:strike w:val="0"/>
                              <w:color w:val="5b9bd4"/>
                              <w:sz w:val="20"/>
                              <w:vertAlign w:val="baseline"/>
                            </w:rPr>
                            <w:t xml:space="preserve">COURSEPACK </w:t>
                          </w:r>
                          <w:r w:rsidDel="00000000" w:rsidR="00000000" w:rsidRPr="00000000">
                            <w:rPr>
                              <w:rFonts w:ascii="Caladea" w:cs="Caladea" w:eastAsia="Caladea" w:hAnsi="Caladea"/>
                              <w:b w:val="0"/>
                              <w:i w:val="0"/>
                              <w:smallCaps w:val="0"/>
                              <w:strike w:val="0"/>
                              <w:color w:val="808080"/>
                              <w:sz w:val="20"/>
                              <w:vertAlign w:val="baseline"/>
                            </w:rPr>
                            <w:t xml:space="preserve">| FORMAT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5405438</wp:posOffset>
              </wp:positionH>
              <wp:positionV relativeFrom="paragraph">
                <wp:posOffset>9329738</wp:posOffset>
              </wp:positionV>
              <wp:extent cx="1381125" cy="193040"/>
              <wp:effectExtent b="0" l="0" r="0" t="0"/>
              <wp:wrapNone/>
              <wp:docPr id="3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81125" cy="193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2458211</wp:posOffset>
          </wp:positionH>
          <wp:positionV relativeFrom="page">
            <wp:posOffset>233172</wp:posOffset>
          </wp:positionV>
          <wp:extent cx="2846832" cy="457200"/>
          <wp:effectExtent b="0" l="0" r="0" t="0"/>
          <wp:wrapNone/>
          <wp:docPr id="3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846832" cy="457200"/>
                  </a:xfrm>
                  <a:prstGeom prst="rect"/>
                  <a:ln/>
                </pic:spPr>
              </pic:pic>
            </a:graphicData>
          </a:graphic>
        </wp:anchor>
      </w:drawing>
    </w:r>
    <w:r w:rsidDel="00000000" w:rsidR="00000000" w:rsidRPr="00000000">
      <w:rPr>
        <w:color w:val="000000"/>
      </w:rPr>
      <mc:AlternateContent>
        <mc:Choice Requires="wps">
          <w:drawing>
            <wp:anchor allowOverlap="1" behindDoc="1" distB="0" distT="0" distL="0" distR="0" hidden="0" layoutInCell="1" locked="0" relativeHeight="0" simplePos="0">
              <wp:simplePos x="0" y="0"/>
              <wp:positionH relativeFrom="page">
                <wp:posOffset>-1904</wp:posOffset>
              </wp:positionH>
              <wp:positionV relativeFrom="page">
                <wp:posOffset>862330</wp:posOffset>
              </wp:positionV>
              <wp:extent cx="1270" cy="12700"/>
              <wp:effectExtent b="0" l="0" r="0" t="0"/>
              <wp:wrapNone/>
              <wp:docPr id="37" name=""/>
              <a:graphic>
                <a:graphicData uri="http://schemas.microsoft.com/office/word/2010/wordprocessingShape">
                  <wps:wsp>
                    <wps:cNvCnPr/>
                    <wps:spPr>
                      <a:xfrm>
                        <a:off x="1471230" y="3779365"/>
                        <a:ext cx="7749540" cy="1270"/>
                      </a:xfrm>
                      <a:prstGeom prst="straightConnector1">
                        <a:avLst/>
                      </a:prstGeom>
                      <a:noFill/>
                      <a:ln cap="flat" cmpd="sng" w="9525">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-1904</wp:posOffset>
              </wp:positionH>
              <wp:positionV relativeFrom="page">
                <wp:posOffset>862330</wp:posOffset>
              </wp:positionV>
              <wp:extent cx="1270" cy="12700"/>
              <wp:effectExtent b="0" l="0" r="0" t="0"/>
              <wp:wrapNone/>
              <wp:docPr id="3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4"/>
      <w:numFmt w:val="lowerLetter"/>
      <w:lvlText w:val="%1."/>
      <w:lvlJc w:val="left"/>
      <w:pPr>
        <w:ind w:left="1800" w:hanging="360"/>
      </w:pPr>
      <w:rPr>
        <w:color w:val="010202"/>
        <w:u w:val="none"/>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5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91" w:lineRule="auto"/>
      <w:ind w:left="151" w:right="71"/>
      <w:jc w:val="center"/>
    </w:pPr>
    <w:rPr>
      <w:b w:val="1"/>
      <w:sz w:val="36"/>
      <w:szCs w:val="36"/>
    </w:rPr>
  </w:style>
  <w:style w:type="paragraph" w:styleId="Heading2">
    <w:name w:val="heading 2"/>
    <w:basedOn w:val="Normal"/>
    <w:next w:val="Normal"/>
    <w:pPr>
      <w:ind w:left="220"/>
    </w:pPr>
    <w:rPr>
      <w:b w:val="1"/>
      <w:sz w:val="24"/>
      <w:szCs w:val="24"/>
    </w:rPr>
  </w:style>
  <w:style w:type="paragraph" w:styleId="Heading3">
    <w:name w:val="heading 3"/>
    <w:basedOn w:val="Normal"/>
    <w:next w:val="Normal"/>
    <w:pPr>
      <w:ind w:left="940" w:hanging="361"/>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1"/>
    <w:rsid w:val="00E972B5"/>
    <w:rPr>
      <w:rFonts w:ascii="Trebuchet MS" w:cs="Trebuchet MS" w:eastAsia="Trebuchet MS" w:hAnsi="Trebuchet MS"/>
      <w:b w:val="1"/>
      <w:bCs w:val="1"/>
      <w:sz w:val="36"/>
      <w:szCs w:val="36"/>
    </w:rPr>
  </w:style>
  <w:style w:type="character" w:styleId="Heading2Char" w:customStyle="1">
    <w:name w:val="Heading 2 Char"/>
    <w:basedOn w:val="DefaultParagraphFont"/>
    <w:link w:val="Heading2"/>
    <w:uiPriority w:val="1"/>
    <w:rsid w:val="00E972B5"/>
    <w:rPr>
      <w:rFonts w:ascii="Trebuchet MS" w:cs="Trebuchet MS" w:eastAsia="Trebuchet MS" w:hAnsi="Trebuchet MS"/>
      <w:b w:val="1"/>
      <w:bCs w:val="1"/>
      <w:sz w:val="24"/>
      <w:szCs w:val="24"/>
    </w:rPr>
  </w:style>
  <w:style w:type="character" w:styleId="Heading3Char" w:customStyle="1">
    <w:name w:val="Heading 3 Char"/>
    <w:basedOn w:val="DefaultParagraphFont"/>
    <w:link w:val="Heading3"/>
    <w:uiPriority w:val="1"/>
    <w:rsid w:val="00E972B5"/>
    <w:rPr>
      <w:rFonts w:ascii="Trebuchet MS" w:cs="Trebuchet MS" w:eastAsia="Trebuchet MS" w:hAnsi="Trebuchet MS"/>
      <w:sz w:val="24"/>
      <w:szCs w:val="24"/>
    </w:rPr>
  </w:style>
  <w:style w:type="paragraph" w:styleId="BodyText">
    <w:name w:val="Body Text"/>
    <w:basedOn w:val="Normal"/>
    <w:link w:val="BodyTextChar"/>
    <w:uiPriority w:val="1"/>
    <w:qFormat w:val="1"/>
    <w:rsid w:val="00E972B5"/>
  </w:style>
  <w:style w:type="character" w:styleId="BodyTextChar" w:customStyle="1">
    <w:name w:val="Body Text Char"/>
    <w:basedOn w:val="DefaultParagraphFont"/>
    <w:link w:val="BodyText"/>
    <w:uiPriority w:val="1"/>
    <w:rsid w:val="00E972B5"/>
    <w:rPr>
      <w:rFonts w:ascii="Trebuchet MS" w:cs="Trebuchet MS" w:eastAsia="Trebuchet MS" w:hAnsi="Trebuchet MS"/>
    </w:rPr>
  </w:style>
  <w:style w:type="paragraph" w:styleId="ListParagraph">
    <w:name w:val="List Paragraph"/>
    <w:basedOn w:val="Normal"/>
    <w:link w:val="ListParagraphChar"/>
    <w:uiPriority w:val="34"/>
    <w:qFormat w:val="1"/>
    <w:rsid w:val="00E972B5"/>
    <w:pPr>
      <w:spacing w:before="139"/>
      <w:ind w:left="940" w:hanging="361"/>
    </w:pPr>
  </w:style>
  <w:style w:type="paragraph" w:styleId="TableParagraph" w:customStyle="1">
    <w:name w:val="Table Paragraph"/>
    <w:basedOn w:val="Normal"/>
    <w:uiPriority w:val="1"/>
    <w:qFormat w:val="1"/>
    <w:rsid w:val="00E972B5"/>
  </w:style>
  <w:style w:type="table" w:styleId="TableGrid">
    <w:name w:val="Table Grid"/>
    <w:basedOn w:val="TableNormal"/>
    <w:rsid w:val="00E972B5"/>
    <w:rPr>
      <w:rFonts w:ascii="Calibri" w:cs="Calibri" w:eastAsia="Calibri" w:hAnsi="Calibri"/>
      <w:sz w:val="24"/>
      <w:szCs w:val="24"/>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C842E9"/>
  </w:style>
  <w:style w:type="character" w:styleId="mord" w:customStyle="1">
    <w:name w:val="mord"/>
    <w:basedOn w:val="DefaultParagraphFont"/>
    <w:rsid w:val="00534694"/>
  </w:style>
  <w:style w:type="character" w:styleId="mbin" w:customStyle="1">
    <w:name w:val="mbin"/>
    <w:basedOn w:val="DefaultParagraphFont"/>
    <w:rsid w:val="00534694"/>
  </w:style>
  <w:style w:type="character" w:styleId="mrel" w:customStyle="1">
    <w:name w:val="mrel"/>
    <w:basedOn w:val="DefaultParagraphFont"/>
    <w:rsid w:val="00534694"/>
  </w:style>
  <w:style w:type="character" w:styleId="Hyperlink">
    <w:name w:val="Hyperlink"/>
    <w:basedOn w:val="DefaultParagraphFont"/>
    <w:uiPriority w:val="99"/>
    <w:unhideWhenUsed w:val="1"/>
    <w:rsid w:val="00272F91"/>
    <w:rPr>
      <w:color w:val="0000ff"/>
      <w:u w:val="single"/>
    </w:rPr>
  </w:style>
  <w:style w:type="character" w:styleId="ListParagraphChar" w:customStyle="1">
    <w:name w:val="List Paragraph Char"/>
    <w:link w:val="ListParagraph"/>
    <w:uiPriority w:val="34"/>
    <w:qFormat w:val="1"/>
    <w:rsid w:val="00272F91"/>
    <w:rPr>
      <w:rFonts w:ascii="Trebuchet MS" w:cs="Trebuchet MS" w:eastAsia="Trebuchet MS" w:hAnsi="Trebuchet MS"/>
    </w:rPr>
  </w:style>
  <w:style w:type="paragraph" w:styleId="Normal1" w:customStyle="1">
    <w:name w:val="Normal1"/>
    <w:rsid w:val="00272F91"/>
    <w:rPr>
      <w:rFonts w:ascii="Times New Roman" w:cs="Times New Roman" w:eastAsia="Times New Roman" w:hAnsi="Times New Roman"/>
      <w:sz w:val="20"/>
      <w:szCs w:val="20"/>
    </w:rPr>
  </w:style>
  <w:style w:type="character" w:styleId="UnresolvedMention">
    <w:name w:val="Unresolved Mention"/>
    <w:basedOn w:val="DefaultParagraphFont"/>
    <w:uiPriority w:val="99"/>
    <w:semiHidden w:val="1"/>
    <w:unhideWhenUsed w:val="1"/>
    <w:rsid w:val="00272F91"/>
    <w:rPr>
      <w:color w:val="605e5c"/>
      <w:shd w:color="auto" w:fill="e1dfdd" w:val="clear"/>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rPr>
      <w:rFonts w:ascii="Calibri" w:cs="Calibri" w:eastAsia="Calibri" w:hAnsi="Calibri"/>
      <w:sz w:val="24"/>
      <w:szCs w:val="24"/>
    </w:rPr>
    <w:tblPr>
      <w:tblStyleRowBandSize w:val="1"/>
      <w:tblStyleColBandSize w:val="1"/>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rPr>
      <w:rFonts w:ascii="Calibri" w:cs="Calibri" w:eastAsia="Calibri" w:hAnsi="Calibri"/>
      <w:sz w:val="24"/>
      <w:szCs w:val="24"/>
    </w:rPr>
    <w:tblPr>
      <w:tblStyleRowBandSize w:val="1"/>
      <w:tblStyleColBandSize w:val="1"/>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nptel.ac.in/courses/109104031" TargetMode="External"/><Relationship Id="rId10" Type="http://schemas.openxmlformats.org/officeDocument/2006/relationships/hyperlink" Target="https://nptel.ac.in/courses/109104030" TargetMode="External"/><Relationship Id="rId21" Type="http://schemas.openxmlformats.org/officeDocument/2006/relationships/footer" Target="footer1.xml"/><Relationship Id="rId13" Type="http://schemas.openxmlformats.org/officeDocument/2006/relationships/hyperlink" Target="https://onlinecourses.nptel.ac.in/noc23_hs30/preview" TargetMode="External"/><Relationship Id="rId12" Type="http://schemas.openxmlformats.org/officeDocument/2006/relationships/hyperlink" Target="https://onlinecourses.swayam2.ac.in/nou23_hs01/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omeshop18.com/shalini-verma/author:Shalini+Verma/categoryid:10000/" TargetMode="External"/><Relationship Id="rId15" Type="http://schemas.openxmlformats.org/officeDocument/2006/relationships/hyperlink" Target="https://www.youtube.com/watch?v=7sZMFM9_D8c" TargetMode="External"/><Relationship Id="rId14" Type="http://schemas.openxmlformats.org/officeDocument/2006/relationships/hyperlink" Target="https://campus2corporate.in/career-guidance" TargetMode="External"/><Relationship Id="rId17" Type="http://schemas.openxmlformats.org/officeDocument/2006/relationships/hyperlink" Target="https://www.youtube.com/watch?v=MnIPpUiTcRc" TargetMode="External"/><Relationship Id="rId16" Type="http://schemas.openxmlformats.org/officeDocument/2006/relationships/hyperlink" Target="https://articles.bplans.com/how-to-perform-swot-analysis/" TargetMode="External"/><Relationship Id="rId5" Type="http://schemas.openxmlformats.org/officeDocument/2006/relationships/styles" Target="styles.xml"/><Relationship Id="rId19" Type="http://schemas.openxmlformats.org/officeDocument/2006/relationships/hyperlink" Target="https://www.youtube.com/watch?v=I7-%20YbVPz5p0" TargetMode="External"/><Relationship Id="rId6" Type="http://schemas.openxmlformats.org/officeDocument/2006/relationships/customXml" Target="../customXML/item1.xml"/><Relationship Id="rId18" Type="http://schemas.openxmlformats.org/officeDocument/2006/relationships/hyperlink" Target="https://www.youtube.com/watch?v=IlhuJwfQJmY&amp;list=PL7x45KHuu46l1lMErNTx6gkTRMt48oRLV" TargetMode="External"/><Relationship Id="rId7" Type="http://schemas.openxmlformats.org/officeDocument/2006/relationships/image" Target="media/image4.png"/><Relationship Id="rId8" Type="http://schemas.openxmlformats.org/officeDocument/2006/relationships/hyperlink" Target="http://cat.lib.unimelb.edu.au/search/i?SEARCH=18445538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GmcGMAkU+R6lJDVukGleQ7tHQ==">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2024-06-10T10:51:00Z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16bb7e76-3697-4313-97ba-f0396b348eb4</vt:lpwstr>
  </property>
</Properties>
</file>